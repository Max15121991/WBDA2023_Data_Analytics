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Layout w:type="fixed"/>
        <w:tblCellMar>
          <w:left w:w="0" w:type="dxa"/>
          <w:right w:w="0" w:type="dxa"/>
        </w:tblCellMar>
        <w:tblLook w:val="01E0" w:firstRow="1" w:lastRow="1" w:firstColumn="1" w:lastColumn="1" w:noHBand="0" w:noVBand="0"/>
      </w:tblPr>
      <w:tblGrid>
        <w:gridCol w:w="227"/>
        <w:gridCol w:w="8845"/>
      </w:tblGrid>
      <w:tr w:rsidR="00CF2B26" w:rsidRPr="00AD43AB" w14:paraId="790A618B" w14:textId="77777777" w:rsidTr="00265595">
        <w:trPr>
          <w:trHeight w:val="916"/>
        </w:trPr>
        <w:tc>
          <w:tcPr>
            <w:tcW w:w="227" w:type="dxa"/>
            <w:tcBorders>
              <w:top w:val="nil"/>
              <w:left w:val="nil"/>
              <w:bottom w:val="nil"/>
              <w:right w:val="nil"/>
            </w:tcBorders>
            <w:shd w:val="clear" w:color="auto" w:fill="004E8A"/>
          </w:tcPr>
          <w:p w14:paraId="03075609" w14:textId="77777777" w:rsidR="00CF2B26" w:rsidRPr="00AD43AB" w:rsidRDefault="00CF2B26" w:rsidP="00265595">
            <w:pPr>
              <w:rPr>
                <w:lang w:val="en-US"/>
              </w:rPr>
            </w:pPr>
            <w:bookmarkStart w:id="0" w:name="_Toc134857143"/>
          </w:p>
        </w:tc>
        <w:tc>
          <w:tcPr>
            <w:tcW w:w="8845" w:type="dxa"/>
            <w:tcBorders>
              <w:top w:val="nil"/>
              <w:left w:val="nil"/>
              <w:bottom w:val="nil"/>
              <w:right w:val="nil"/>
            </w:tcBorders>
            <w:shd w:val="clear" w:color="auto" w:fill="004E8A"/>
          </w:tcPr>
          <w:p w14:paraId="4B7C425A" w14:textId="77777777" w:rsidR="00CF2B26" w:rsidRPr="00AD43AB" w:rsidRDefault="00CF2B26" w:rsidP="00265595">
            <w:pPr>
              <w:rPr>
                <w:lang w:val="en-US"/>
              </w:rPr>
            </w:pPr>
          </w:p>
        </w:tc>
      </w:tr>
      <w:tr w:rsidR="00CF2B26" w:rsidRPr="00AD43AB" w14:paraId="3A52F0BD" w14:textId="77777777" w:rsidTr="00265595">
        <w:tc>
          <w:tcPr>
            <w:tcW w:w="227" w:type="dxa"/>
            <w:tcBorders>
              <w:top w:val="nil"/>
              <w:left w:val="nil"/>
              <w:bottom w:val="nil"/>
              <w:right w:val="nil"/>
            </w:tcBorders>
            <w:shd w:val="clear" w:color="auto" w:fill="004E8A"/>
          </w:tcPr>
          <w:p w14:paraId="1E4D0317" w14:textId="77777777" w:rsidR="00CF2B26" w:rsidRPr="00AD43AB" w:rsidRDefault="00CF2B26" w:rsidP="00265595">
            <w:pPr>
              <w:rPr>
                <w:color w:val="FFFFFF" w:themeColor="background1"/>
                <w:lang w:val="en-US"/>
              </w:rPr>
            </w:pPr>
          </w:p>
        </w:tc>
        <w:tc>
          <w:tcPr>
            <w:tcW w:w="8845" w:type="dxa"/>
            <w:tcBorders>
              <w:top w:val="nil"/>
              <w:left w:val="nil"/>
              <w:bottom w:val="nil"/>
              <w:right w:val="nil"/>
            </w:tcBorders>
            <w:shd w:val="clear" w:color="auto" w:fill="004E8A"/>
          </w:tcPr>
          <w:p w14:paraId="0B7C4AEC" w14:textId="42821D19" w:rsidR="00CF2B26" w:rsidRPr="00AD43AB" w:rsidRDefault="00CF2B26" w:rsidP="00265595">
            <w:pPr>
              <w:pStyle w:val="DeckblattTitel3zeilig"/>
              <w:rPr>
                <w:color w:val="FFFFFF" w:themeColor="background1"/>
                <w:lang w:val="en-US"/>
              </w:rPr>
            </w:pPr>
            <w:r w:rsidRPr="00AD43AB">
              <w:rPr>
                <w:color w:val="FFFFFF" w:themeColor="background1"/>
                <w:lang w:val="en-US"/>
              </w:rPr>
              <w:t>Basis Activity Reflection</w:t>
            </w:r>
          </w:p>
        </w:tc>
      </w:tr>
      <w:tr w:rsidR="00CF2B26" w:rsidRPr="00AD43AB" w14:paraId="5879D4F6" w14:textId="77777777" w:rsidTr="00265595">
        <w:trPr>
          <w:trHeight w:hRule="exact" w:val="284"/>
        </w:trPr>
        <w:tc>
          <w:tcPr>
            <w:tcW w:w="227" w:type="dxa"/>
            <w:tcBorders>
              <w:top w:val="nil"/>
              <w:left w:val="nil"/>
              <w:bottom w:val="single" w:sz="4" w:space="0" w:color="auto"/>
              <w:right w:val="nil"/>
            </w:tcBorders>
            <w:shd w:val="clear" w:color="auto" w:fill="004E8A"/>
          </w:tcPr>
          <w:p w14:paraId="1AEA548F" w14:textId="77777777" w:rsidR="00CF2B26" w:rsidRPr="00AD43AB" w:rsidRDefault="00CF2B26" w:rsidP="00265595">
            <w:pPr>
              <w:rPr>
                <w:color w:val="FFFFFF" w:themeColor="background1"/>
                <w:lang w:val="en-US"/>
              </w:rPr>
            </w:pPr>
          </w:p>
        </w:tc>
        <w:tc>
          <w:tcPr>
            <w:tcW w:w="8845" w:type="dxa"/>
            <w:tcBorders>
              <w:top w:val="nil"/>
              <w:left w:val="nil"/>
              <w:bottom w:val="single" w:sz="4" w:space="0" w:color="auto"/>
              <w:right w:val="nil"/>
            </w:tcBorders>
            <w:shd w:val="clear" w:color="auto" w:fill="004E8A"/>
          </w:tcPr>
          <w:p w14:paraId="2ABAB9E2" w14:textId="77777777" w:rsidR="00CF2B26" w:rsidRPr="00AD43AB" w:rsidRDefault="00CF2B26" w:rsidP="00265595">
            <w:pPr>
              <w:rPr>
                <w:color w:val="FFFFFF" w:themeColor="background1"/>
                <w:lang w:val="en-US"/>
              </w:rPr>
            </w:pPr>
          </w:p>
        </w:tc>
      </w:tr>
      <w:tr w:rsidR="00CF2B26" w:rsidRPr="00AD43AB" w14:paraId="48E9E36C" w14:textId="77777777" w:rsidTr="00265595">
        <w:trPr>
          <w:trHeight w:hRule="exact" w:val="170"/>
        </w:trPr>
        <w:tc>
          <w:tcPr>
            <w:tcW w:w="227" w:type="dxa"/>
            <w:tcBorders>
              <w:top w:val="single" w:sz="4" w:space="0" w:color="auto"/>
              <w:left w:val="nil"/>
              <w:bottom w:val="nil"/>
              <w:right w:val="nil"/>
            </w:tcBorders>
            <w:shd w:val="clear" w:color="auto" w:fill="004E8A"/>
          </w:tcPr>
          <w:p w14:paraId="54EBD49B" w14:textId="77777777" w:rsidR="00CF2B26" w:rsidRPr="00AD43AB" w:rsidRDefault="00CF2B26" w:rsidP="00265595">
            <w:pPr>
              <w:rPr>
                <w:color w:val="FFFFFF" w:themeColor="background1"/>
                <w:lang w:val="en-US"/>
              </w:rPr>
            </w:pPr>
          </w:p>
        </w:tc>
        <w:tc>
          <w:tcPr>
            <w:tcW w:w="8845" w:type="dxa"/>
            <w:tcBorders>
              <w:top w:val="single" w:sz="4" w:space="0" w:color="auto"/>
              <w:left w:val="nil"/>
              <w:bottom w:val="nil"/>
              <w:right w:val="nil"/>
            </w:tcBorders>
            <w:shd w:val="clear" w:color="auto" w:fill="004E8A"/>
          </w:tcPr>
          <w:p w14:paraId="76482615" w14:textId="77777777" w:rsidR="00CF2B26" w:rsidRPr="00AD43AB" w:rsidRDefault="00CF2B26" w:rsidP="00265595">
            <w:pPr>
              <w:rPr>
                <w:color w:val="FFFFFF" w:themeColor="background1"/>
                <w:lang w:val="en-US"/>
              </w:rPr>
            </w:pPr>
          </w:p>
        </w:tc>
      </w:tr>
      <w:tr w:rsidR="00CF2B26" w:rsidRPr="00AD43AB" w14:paraId="79F6D4C7" w14:textId="77777777" w:rsidTr="00265595">
        <w:tc>
          <w:tcPr>
            <w:tcW w:w="227" w:type="dxa"/>
            <w:tcBorders>
              <w:top w:val="nil"/>
              <w:left w:val="nil"/>
              <w:right w:val="nil"/>
            </w:tcBorders>
            <w:shd w:val="clear" w:color="auto" w:fill="004E8A"/>
          </w:tcPr>
          <w:p w14:paraId="4FC6805F" w14:textId="77777777" w:rsidR="00CF2B26" w:rsidRPr="00AD43AB" w:rsidRDefault="00CF2B26" w:rsidP="00265595">
            <w:pPr>
              <w:rPr>
                <w:color w:val="FFFFFF" w:themeColor="background1"/>
                <w:lang w:val="en-US"/>
              </w:rPr>
            </w:pPr>
          </w:p>
        </w:tc>
        <w:tc>
          <w:tcPr>
            <w:tcW w:w="8845" w:type="dxa"/>
            <w:tcBorders>
              <w:top w:val="nil"/>
              <w:left w:val="nil"/>
              <w:right w:val="nil"/>
            </w:tcBorders>
            <w:shd w:val="clear" w:color="auto" w:fill="004E8A"/>
          </w:tcPr>
          <w:p w14:paraId="0D37AA0F" w14:textId="77777777" w:rsidR="00CF2B26" w:rsidRPr="00AD43AB" w:rsidRDefault="00CF2B26" w:rsidP="00265595">
            <w:pPr>
              <w:pStyle w:val="Deckblatt-Subheadline"/>
              <w:rPr>
                <w:color w:val="FFFFFF" w:themeColor="background1"/>
                <w:lang w:val="en-US"/>
              </w:rPr>
            </w:pPr>
            <w:r w:rsidRPr="00AD43AB">
              <w:rPr>
                <w:color w:val="FFFFFF" w:themeColor="background1"/>
                <w:lang w:val="en-US"/>
              </w:rPr>
              <w:t>Increasing Well-Being with Data Analytics</w:t>
            </w:r>
          </w:p>
          <w:p w14:paraId="2B83CA5B" w14:textId="1AA5FC46" w:rsidR="00CF2B26" w:rsidRPr="00AD43AB" w:rsidRDefault="003F769C" w:rsidP="003F769C">
            <w:pPr>
              <w:pStyle w:val="Deckblatt-Subheadline"/>
              <w:rPr>
                <w:color w:val="FFFFFF" w:themeColor="background1"/>
                <w:lang w:val="en-US"/>
              </w:rPr>
            </w:pPr>
            <w:r>
              <w:rPr>
                <w:color w:val="FFFFFF" w:themeColor="background1"/>
                <w:lang w:val="en-US"/>
              </w:rPr>
              <w:t>[</w:t>
            </w:r>
            <w:proofErr w:type="spellStart"/>
            <w:r w:rsidR="00441D47" w:rsidRPr="00441D47">
              <w:rPr>
                <w:color w:val="FFFFFF" w:themeColor="background1"/>
              </w:rPr>
              <w:t>ojdoychl</w:t>
            </w:r>
            <w:proofErr w:type="spellEnd"/>
            <w:r>
              <w:rPr>
                <w:color w:val="FFFFFF" w:themeColor="background1"/>
                <w:lang w:val="en-US"/>
              </w:rPr>
              <w:t>]</w:t>
            </w:r>
          </w:p>
        </w:tc>
      </w:tr>
      <w:tr w:rsidR="00CF2B26" w:rsidRPr="00AD43AB" w14:paraId="5879DA97" w14:textId="77777777" w:rsidTr="00265595">
        <w:trPr>
          <w:trHeight w:hRule="exact" w:val="170"/>
        </w:trPr>
        <w:tc>
          <w:tcPr>
            <w:tcW w:w="227" w:type="dxa"/>
            <w:tcBorders>
              <w:top w:val="nil"/>
              <w:left w:val="nil"/>
              <w:bottom w:val="single" w:sz="4" w:space="0" w:color="auto"/>
              <w:right w:val="nil"/>
            </w:tcBorders>
            <w:shd w:val="clear" w:color="auto" w:fill="004E8A"/>
          </w:tcPr>
          <w:p w14:paraId="0D4DE0B0" w14:textId="77777777" w:rsidR="00CF2B26" w:rsidRPr="00AD43AB" w:rsidRDefault="00CF2B26" w:rsidP="00265595">
            <w:pPr>
              <w:rPr>
                <w:sz w:val="10"/>
                <w:szCs w:val="10"/>
                <w:lang w:val="en-US"/>
              </w:rPr>
            </w:pPr>
          </w:p>
        </w:tc>
        <w:tc>
          <w:tcPr>
            <w:tcW w:w="8845" w:type="dxa"/>
            <w:tcBorders>
              <w:top w:val="nil"/>
              <w:left w:val="nil"/>
              <w:bottom w:val="single" w:sz="4" w:space="0" w:color="auto"/>
              <w:right w:val="nil"/>
            </w:tcBorders>
            <w:shd w:val="clear" w:color="auto" w:fill="004E8A"/>
          </w:tcPr>
          <w:p w14:paraId="7FB1864B" w14:textId="77777777" w:rsidR="00CF2B26" w:rsidRPr="00AD43AB" w:rsidRDefault="00CF2B26" w:rsidP="00265595">
            <w:pPr>
              <w:rPr>
                <w:sz w:val="10"/>
                <w:szCs w:val="10"/>
                <w:lang w:val="en-US"/>
              </w:rPr>
            </w:pPr>
          </w:p>
        </w:tc>
      </w:tr>
    </w:tbl>
    <w:p w14:paraId="55C3A9B2" w14:textId="77777777" w:rsidR="00CF2B26" w:rsidRPr="00AD43AB" w:rsidRDefault="00CF2B26" w:rsidP="00CF2B26">
      <w:pPr>
        <w:rPr>
          <w:lang w:val="en-US"/>
        </w:rPr>
      </w:pPr>
      <w:r w:rsidRPr="00AD43AB">
        <w:rPr>
          <w:noProof/>
        </w:rPr>
        <w:drawing>
          <wp:anchor distT="0" distB="0" distL="114300" distR="114300" simplePos="0" relativeHeight="251659264" behindDoc="0" locked="1" layoutInCell="1" allowOverlap="1" wp14:anchorId="4EAA218A" wp14:editId="6FD5808C">
            <wp:simplePos x="0" y="0"/>
            <wp:positionH relativeFrom="page">
              <wp:posOffset>5118735</wp:posOffset>
            </wp:positionH>
            <wp:positionV relativeFrom="paragraph">
              <wp:posOffset>159385</wp:posOffset>
            </wp:positionV>
            <wp:extent cx="1983105" cy="791845"/>
            <wp:effectExtent l="19050" t="0" r="0" b="0"/>
            <wp:wrapNone/>
            <wp:docPr id="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tud_logo"/>
                    <pic:cNvPicPr>
                      <a:picLocks noChangeAspect="1" noChangeArrowheads="1"/>
                    </pic:cNvPicPr>
                  </pic:nvPicPr>
                  <pic:blipFill>
                    <a:blip r:embed="rId8"/>
                    <a:srcRect/>
                    <a:stretch>
                      <a:fillRect/>
                    </a:stretch>
                  </pic:blipFill>
                  <pic:spPr bwMode="auto">
                    <a:xfrm>
                      <a:off x="0" y="0"/>
                      <a:ext cx="1983105" cy="791845"/>
                    </a:xfrm>
                    <a:prstGeom prst="rect">
                      <a:avLst/>
                    </a:prstGeom>
                    <a:noFill/>
                    <a:ln w="9525">
                      <a:noFill/>
                      <a:miter lim="800000"/>
                      <a:headEnd/>
                      <a:tailEnd/>
                    </a:ln>
                  </pic:spPr>
                </pic:pic>
              </a:graphicData>
            </a:graphic>
          </wp:anchor>
        </w:drawing>
      </w:r>
    </w:p>
    <w:p w14:paraId="4E51FF82" w14:textId="77777777" w:rsidR="00CF2B26" w:rsidRPr="00AD43AB" w:rsidRDefault="00CF2B26" w:rsidP="00CF2B26">
      <w:pPr>
        <w:rPr>
          <w:lang w:val="en-US"/>
        </w:rPr>
      </w:pPr>
    </w:p>
    <w:p w14:paraId="3AC40301" w14:textId="77777777" w:rsidR="00CF2B26" w:rsidRPr="00AD43AB" w:rsidRDefault="00CF2B26" w:rsidP="00CF2B26">
      <w:pPr>
        <w:ind w:right="282"/>
        <w:jc w:val="center"/>
        <w:rPr>
          <w:lang w:val="en-US"/>
        </w:rPr>
      </w:pPr>
    </w:p>
    <w:p w14:paraId="0CB422F8" w14:textId="77777777" w:rsidR="00CF2B26" w:rsidRPr="00AD43AB" w:rsidRDefault="00CF2B26" w:rsidP="00CF2B26">
      <w:pPr>
        <w:rPr>
          <w:lang w:val="en-US"/>
        </w:rPr>
      </w:pPr>
      <w:r w:rsidRPr="00AD43AB">
        <w:rPr>
          <w:noProof/>
        </w:rPr>
        <w:drawing>
          <wp:anchor distT="0" distB="0" distL="114300" distR="114300" simplePos="0" relativeHeight="251660288" behindDoc="0" locked="0" layoutInCell="1" allowOverlap="1" wp14:anchorId="6CB17DC2" wp14:editId="703261E7">
            <wp:simplePos x="0" y="0"/>
            <wp:positionH relativeFrom="column">
              <wp:posOffset>4785689</wp:posOffset>
            </wp:positionH>
            <wp:positionV relativeFrom="paragraph">
              <wp:posOffset>117706</wp:posOffset>
            </wp:positionV>
            <wp:extent cx="974857" cy="374073"/>
            <wp:effectExtent l="0" t="0" r="0" b="6985"/>
            <wp:wrapNone/>
            <wp:docPr id="59" name="Grafik 58">
              <a:extLst xmlns:a="http://schemas.openxmlformats.org/drawingml/2006/main">
                <a:ext uri="{FF2B5EF4-FFF2-40B4-BE49-F238E27FC236}">
                  <a16:creationId xmlns:a16="http://schemas.microsoft.com/office/drawing/2014/main" id="{B97B3405-03DC-4EA5-BD7A-5F9F4CFAB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fik 58">
                      <a:extLst>
                        <a:ext uri="{FF2B5EF4-FFF2-40B4-BE49-F238E27FC236}">
                          <a16:creationId xmlns:a16="http://schemas.microsoft.com/office/drawing/2014/main" id="{B97B3405-03DC-4EA5-BD7A-5F9F4CFABD2A}"/>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03612" cy="385107"/>
                    </a:xfrm>
                    <a:prstGeom prst="rect">
                      <a:avLst/>
                    </a:prstGeom>
                  </pic:spPr>
                </pic:pic>
              </a:graphicData>
            </a:graphic>
            <wp14:sizeRelH relativeFrom="margin">
              <wp14:pctWidth>0</wp14:pctWidth>
            </wp14:sizeRelH>
            <wp14:sizeRelV relativeFrom="margin">
              <wp14:pctHeight>0</wp14:pctHeight>
            </wp14:sizeRelV>
          </wp:anchor>
        </w:drawing>
      </w:r>
    </w:p>
    <w:p w14:paraId="75AE4341" w14:textId="77777777" w:rsidR="00CF2B26" w:rsidRPr="00AD43AB" w:rsidRDefault="00CF2B26" w:rsidP="00CF2B26">
      <w:pPr>
        <w:rPr>
          <w:lang w:val="en-US"/>
        </w:rPr>
      </w:pPr>
    </w:p>
    <w:p w14:paraId="39571989" w14:textId="77777777" w:rsidR="00CF2B26" w:rsidRPr="00AD43AB" w:rsidRDefault="00CF2B26" w:rsidP="00CF2B26">
      <w:pPr>
        <w:rPr>
          <w:lang w:val="en-US"/>
        </w:rPr>
      </w:pPr>
    </w:p>
    <w:p w14:paraId="5D7B7F99" w14:textId="77777777" w:rsidR="00CF2B26" w:rsidRPr="00AD43AB" w:rsidRDefault="00CF2B26" w:rsidP="00CF2B26">
      <w:pPr>
        <w:rPr>
          <w:lang w:val="en-US"/>
        </w:rPr>
      </w:pPr>
    </w:p>
    <w:p w14:paraId="65DB00D3" w14:textId="77777777" w:rsidR="00CF2B26" w:rsidRPr="00AD43AB" w:rsidRDefault="00CF2B26" w:rsidP="00CF2B26">
      <w:pPr>
        <w:tabs>
          <w:tab w:val="left" w:pos="3945"/>
        </w:tabs>
        <w:rPr>
          <w:lang w:val="en-US"/>
        </w:rPr>
        <w:sectPr w:rsidR="00CF2B26" w:rsidRPr="00AD43AB" w:rsidSect="00BA5C7F">
          <w:headerReference w:type="default" r:id="rId11"/>
          <w:footerReference w:type="default" r:id="rId12"/>
          <w:type w:val="continuous"/>
          <w:pgSz w:w="11906" w:h="16838" w:code="9"/>
          <w:pgMar w:top="1151" w:right="851" w:bottom="1253" w:left="1701" w:header="709" w:footer="567" w:gutter="0"/>
          <w:pgNumType w:start="1"/>
          <w:cols w:space="708"/>
          <w:docGrid w:linePitch="360"/>
        </w:sectPr>
      </w:pPr>
    </w:p>
    <w:p w14:paraId="1DBB7C3D" w14:textId="77777777" w:rsidR="00CF2B26" w:rsidRPr="00AD43AB" w:rsidRDefault="00CF2B26" w:rsidP="00CF2B26">
      <w:pPr>
        <w:tabs>
          <w:tab w:val="left" w:pos="3945"/>
        </w:tabs>
        <w:rPr>
          <w:lang w:val="en-US"/>
        </w:rPr>
      </w:pPr>
    </w:p>
    <w:p w14:paraId="3C9A04FB" w14:textId="77777777" w:rsidR="00CF2B26" w:rsidRPr="00AD43AB" w:rsidRDefault="00CF2B26" w:rsidP="00CF2B26">
      <w:pPr>
        <w:tabs>
          <w:tab w:val="left" w:pos="3945"/>
        </w:tabs>
        <w:rPr>
          <w:lang w:val="en-US"/>
        </w:rPr>
      </w:pPr>
    </w:p>
    <w:p w14:paraId="7BBDDC55" w14:textId="77777777" w:rsidR="00CF2B26" w:rsidRPr="00AD43AB" w:rsidRDefault="00CF2B26" w:rsidP="00CF2B26">
      <w:pPr>
        <w:tabs>
          <w:tab w:val="left" w:pos="3945"/>
        </w:tabs>
        <w:rPr>
          <w:lang w:val="en-US"/>
        </w:rPr>
      </w:pPr>
    </w:p>
    <w:p w14:paraId="3DBAB033" w14:textId="77777777" w:rsidR="00CF2B26" w:rsidRPr="00AD43AB" w:rsidRDefault="00CF2B26" w:rsidP="00CF2B26">
      <w:pPr>
        <w:tabs>
          <w:tab w:val="left" w:pos="3945"/>
        </w:tabs>
        <w:rPr>
          <w:lang w:val="en-US"/>
        </w:rPr>
      </w:pPr>
    </w:p>
    <w:p w14:paraId="3E06702A" w14:textId="77777777" w:rsidR="00CF2B26" w:rsidRPr="00AD43AB" w:rsidRDefault="00CF2B26" w:rsidP="00CF2B26">
      <w:pPr>
        <w:tabs>
          <w:tab w:val="left" w:pos="3945"/>
        </w:tabs>
        <w:rPr>
          <w:lang w:val="en-US"/>
        </w:rPr>
      </w:pPr>
    </w:p>
    <w:p w14:paraId="1809DAB8" w14:textId="77777777" w:rsidR="00CF2B26" w:rsidRPr="00AD43AB" w:rsidRDefault="00CF2B26" w:rsidP="00CF2B26">
      <w:pPr>
        <w:tabs>
          <w:tab w:val="left" w:pos="3945"/>
        </w:tabs>
        <w:rPr>
          <w:lang w:val="en-US"/>
        </w:rPr>
      </w:pPr>
    </w:p>
    <w:p w14:paraId="4D18880E" w14:textId="77777777" w:rsidR="00CF2B26" w:rsidRPr="00AD43AB" w:rsidRDefault="00CF2B26" w:rsidP="00CF2B26">
      <w:pPr>
        <w:tabs>
          <w:tab w:val="left" w:pos="3945"/>
        </w:tabs>
        <w:rPr>
          <w:lang w:val="en-US"/>
        </w:rPr>
      </w:pPr>
    </w:p>
    <w:p w14:paraId="4128584D" w14:textId="77777777" w:rsidR="00CF2B26" w:rsidRPr="00AD43AB" w:rsidRDefault="00CF2B26" w:rsidP="00CF2B26">
      <w:pPr>
        <w:tabs>
          <w:tab w:val="left" w:pos="3945"/>
        </w:tabs>
        <w:rPr>
          <w:lang w:val="en-US"/>
        </w:rPr>
      </w:pPr>
    </w:p>
    <w:p w14:paraId="43D06C4C" w14:textId="77777777" w:rsidR="00CF2B26" w:rsidRPr="00AD43AB" w:rsidRDefault="00CF2B26" w:rsidP="00CF2B26">
      <w:pPr>
        <w:tabs>
          <w:tab w:val="left" w:pos="3945"/>
        </w:tabs>
        <w:rPr>
          <w:lang w:val="en-US"/>
        </w:rPr>
      </w:pPr>
    </w:p>
    <w:p w14:paraId="2DD76FC9" w14:textId="77777777" w:rsidR="00CF2B26" w:rsidRPr="00AD43AB" w:rsidRDefault="00CF2B26" w:rsidP="00CF2B26">
      <w:pPr>
        <w:tabs>
          <w:tab w:val="left" w:pos="3945"/>
        </w:tabs>
        <w:rPr>
          <w:lang w:val="en-US"/>
        </w:rPr>
      </w:pPr>
    </w:p>
    <w:p w14:paraId="3CE83322" w14:textId="77777777" w:rsidR="00CF2B26" w:rsidRPr="006023B9" w:rsidRDefault="00CF2B26" w:rsidP="00CF2B26">
      <w:pPr>
        <w:tabs>
          <w:tab w:val="left" w:pos="3945"/>
        </w:tabs>
      </w:pPr>
      <w:r w:rsidRPr="006023B9">
        <w:t>Technische Universität Darmstadt</w:t>
      </w:r>
    </w:p>
    <w:p w14:paraId="32FE7346" w14:textId="77777777" w:rsidR="00CF2B26" w:rsidRPr="006023B9" w:rsidRDefault="00CF2B26" w:rsidP="00CF2B26">
      <w:pPr>
        <w:tabs>
          <w:tab w:val="left" w:pos="3945"/>
        </w:tabs>
      </w:pPr>
      <w:r w:rsidRPr="006023B9">
        <w:t>Fachbereich Rechts- und Wirtschaftswissenschaften</w:t>
      </w:r>
    </w:p>
    <w:p w14:paraId="669908B0" w14:textId="77777777" w:rsidR="00CF2B26" w:rsidRPr="00403E33" w:rsidRDefault="00CF2B26" w:rsidP="00CF2B26">
      <w:pPr>
        <w:tabs>
          <w:tab w:val="left" w:pos="3945"/>
        </w:tabs>
      </w:pPr>
      <w:r w:rsidRPr="00403E33">
        <w:t>Fachgebiet Wirtschaftsinformatik - Information Systems &amp; Electronic Services</w:t>
      </w:r>
    </w:p>
    <w:p w14:paraId="17EF33FD" w14:textId="77777777" w:rsidR="00CF2B26" w:rsidRPr="00AD43AB" w:rsidRDefault="00CF2B26" w:rsidP="00CF2B26">
      <w:pPr>
        <w:tabs>
          <w:tab w:val="left" w:pos="3945"/>
        </w:tabs>
        <w:rPr>
          <w:lang w:val="en-US"/>
        </w:rPr>
      </w:pPr>
      <w:proofErr w:type="spellStart"/>
      <w:r w:rsidRPr="00AD43AB">
        <w:rPr>
          <w:lang w:val="en-US"/>
        </w:rPr>
        <w:t>Dozent</w:t>
      </w:r>
      <w:proofErr w:type="spellEnd"/>
      <w:r w:rsidRPr="00AD43AB">
        <w:rPr>
          <w:lang w:val="en-US"/>
        </w:rPr>
        <w:t>: Dr. Martin Adam</w:t>
      </w:r>
    </w:p>
    <w:p w14:paraId="035B2502" w14:textId="77777777" w:rsidR="00CF2B26" w:rsidRPr="00AD43AB" w:rsidRDefault="00CF2B26">
      <w:pPr>
        <w:spacing w:after="0" w:line="240" w:lineRule="auto"/>
        <w:jc w:val="left"/>
        <w:rPr>
          <w:rFonts w:ascii="FrontPage" w:hAnsi="FrontPage"/>
          <w:b/>
          <w:color w:val="000000"/>
          <w:w w:val="0"/>
          <w:sz w:val="24"/>
          <w:szCs w:val="24"/>
          <w:lang w:val="en-US"/>
        </w:rPr>
      </w:pPr>
      <w:r w:rsidRPr="00AD43AB">
        <w:rPr>
          <w:lang w:val="en-US"/>
        </w:rPr>
        <w:lastRenderedPageBreak/>
        <w:br w:type="page"/>
      </w:r>
    </w:p>
    <w:p w14:paraId="3C75D014" w14:textId="6D843110" w:rsidR="006E1FF0" w:rsidRPr="00AD43AB" w:rsidRDefault="000120BB" w:rsidP="002C7437">
      <w:pPr>
        <w:pStyle w:val="berschrift0"/>
        <w:rPr>
          <w:lang w:val="en-US"/>
        </w:rPr>
      </w:pPr>
      <w:r w:rsidRPr="00AD43AB">
        <w:rPr>
          <w:lang w:val="en-US"/>
        </w:rPr>
        <w:lastRenderedPageBreak/>
        <w:t>Forward</w:t>
      </w:r>
      <w:bookmarkEnd w:id="0"/>
    </w:p>
    <w:p w14:paraId="628817BE" w14:textId="77777777" w:rsidR="00971B1B" w:rsidRPr="00AD43AB" w:rsidRDefault="00971B1B" w:rsidP="00971B1B">
      <w:pPr>
        <w:jc w:val="left"/>
        <w:rPr>
          <w:color w:val="1F497D" w:themeColor="text2"/>
          <w:lang w:val="en-US"/>
        </w:rPr>
      </w:pPr>
      <w:r w:rsidRPr="00AD43AB">
        <w:rPr>
          <w:b/>
          <w:color w:val="1F497D" w:themeColor="text2"/>
          <w:lang w:val="en-US"/>
        </w:rPr>
        <w:t>Please write about the recommended number of pages for each section</w:t>
      </w:r>
      <w:r w:rsidRPr="00AD43AB">
        <w:rPr>
          <w:color w:val="1F497D" w:themeColor="text2"/>
          <w:lang w:val="en-US"/>
        </w:rPr>
        <w:t>. We value quality over quantity.</w:t>
      </w:r>
    </w:p>
    <w:p w14:paraId="33E50A91" w14:textId="3CBFF2E0" w:rsidR="0025385D" w:rsidRPr="00AD43AB" w:rsidRDefault="0025385D" w:rsidP="0025385D">
      <w:pPr>
        <w:jc w:val="left"/>
        <w:rPr>
          <w:color w:val="1F497D" w:themeColor="text2"/>
          <w:lang w:val="en-US"/>
        </w:rPr>
      </w:pPr>
      <w:r w:rsidRPr="00AD43AB">
        <w:rPr>
          <w:color w:val="1F497D" w:themeColor="text2"/>
          <w:lang w:val="en-US"/>
        </w:rPr>
        <w:t>You will use these answers to track and reflect on your progress across the activity. You will copy and paste thoughts and expressions from previous basis reflections and make changes to those, highlighting how you have changed over time.</w:t>
      </w:r>
    </w:p>
    <w:p w14:paraId="74D336D0" w14:textId="5DE47F3A" w:rsidR="0025385D" w:rsidRPr="00AD43AB" w:rsidRDefault="0025385D" w:rsidP="0025385D">
      <w:pPr>
        <w:jc w:val="left"/>
        <w:rPr>
          <w:color w:val="1F497D" w:themeColor="text2"/>
          <w:lang w:val="en-US"/>
        </w:rPr>
      </w:pPr>
      <w:r w:rsidRPr="00AD43AB">
        <w:rPr>
          <w:color w:val="1F497D" w:themeColor="text2"/>
          <w:lang w:val="en-US"/>
        </w:rPr>
        <w:t>These notes will help you reflect and write your report much easier and faster once the activity ends. The more specific and accurate your reflections, the better the report and the more you can take away from the course.</w:t>
      </w:r>
    </w:p>
    <w:p w14:paraId="52EEFE13" w14:textId="2060D792" w:rsidR="00FF4C61" w:rsidRPr="00AD43AB" w:rsidRDefault="0025385D" w:rsidP="0025385D">
      <w:pPr>
        <w:jc w:val="left"/>
        <w:rPr>
          <w:color w:val="1F497D" w:themeColor="text2"/>
          <w:lang w:val="en-US"/>
        </w:rPr>
      </w:pPr>
      <w:r w:rsidRPr="00AD43AB">
        <w:rPr>
          <w:color w:val="1F497D" w:themeColor="text2"/>
          <w:lang w:val="en-US"/>
        </w:rPr>
        <w:t xml:space="preserve">Please do not forget to hand in the answers in </w:t>
      </w:r>
      <w:proofErr w:type="spellStart"/>
      <w:r w:rsidRPr="00AD43AB">
        <w:rPr>
          <w:color w:val="1F497D" w:themeColor="text2"/>
          <w:lang w:val="en-US"/>
        </w:rPr>
        <w:t>SoSci</w:t>
      </w:r>
      <w:proofErr w:type="spellEnd"/>
      <w:r w:rsidRPr="00AD43AB">
        <w:rPr>
          <w:color w:val="1F497D" w:themeColor="text2"/>
          <w:lang w:val="en-US"/>
        </w:rPr>
        <w:t>.</w:t>
      </w:r>
      <w:r w:rsidR="003C0763" w:rsidRPr="00AD43AB">
        <w:rPr>
          <w:color w:val="1F497D" w:themeColor="text2"/>
          <w:lang w:val="en-US"/>
        </w:rPr>
        <w:t xml:space="preserve"> Ultimately, also submit this document as a </w:t>
      </w:r>
      <w:r w:rsidR="003C0763" w:rsidRPr="00AD43AB">
        <w:rPr>
          <w:b/>
          <w:color w:val="1F497D" w:themeColor="text2"/>
          <w:lang w:val="en-US"/>
        </w:rPr>
        <w:t>Word document</w:t>
      </w:r>
      <w:r w:rsidR="003C0763" w:rsidRPr="00AD43AB">
        <w:rPr>
          <w:color w:val="1F497D" w:themeColor="text2"/>
          <w:lang w:val="en-US"/>
        </w:rPr>
        <w:t xml:space="preserve"> (to keep track of the changes). </w:t>
      </w:r>
    </w:p>
    <w:p w14:paraId="78B270FA" w14:textId="395EBF48" w:rsidR="000A00CF" w:rsidRPr="00AD43AB" w:rsidRDefault="0025385D" w:rsidP="002C7437">
      <w:pPr>
        <w:pStyle w:val="berschrift0"/>
        <w:rPr>
          <w:lang w:val="en-US"/>
        </w:rPr>
      </w:pPr>
      <w:bookmarkStart w:id="1" w:name="_Toc134857144"/>
      <w:r w:rsidRPr="00AD43AB">
        <w:rPr>
          <w:lang w:val="en-US"/>
        </w:rPr>
        <w:lastRenderedPageBreak/>
        <w:t>Agenda</w:t>
      </w:r>
      <w:bookmarkEnd w:id="1"/>
    </w:p>
    <w:p w14:paraId="0B2B0EC6" w14:textId="540FA165" w:rsidR="00103CD4" w:rsidRPr="00AD43AB" w:rsidRDefault="00A5255B">
      <w:pPr>
        <w:pStyle w:val="Verzeichnis1"/>
        <w:rPr>
          <w:rFonts w:asciiTheme="minorHAnsi" w:eastAsiaTheme="minorEastAsia" w:hAnsiTheme="minorHAnsi" w:cstheme="minorBidi"/>
          <w:b w:val="0"/>
          <w:bCs w:val="0"/>
          <w:noProof/>
          <w:szCs w:val="22"/>
          <w:lang w:val="en-US"/>
        </w:rPr>
      </w:pPr>
      <w:r w:rsidRPr="00AD43AB">
        <w:rPr>
          <w:noProof/>
          <w:lang w:val="en-US"/>
        </w:rPr>
        <w:fldChar w:fldCharType="begin"/>
      </w:r>
      <w:r w:rsidR="004E2120" w:rsidRPr="00AD43AB">
        <w:rPr>
          <w:noProof/>
          <w:lang w:val="en-US"/>
        </w:rPr>
        <w:instrText xml:space="preserve"> TOC \o "1-4" \h \z \u </w:instrText>
      </w:r>
      <w:r w:rsidRPr="00AD43AB">
        <w:rPr>
          <w:noProof/>
          <w:lang w:val="en-US"/>
        </w:rPr>
        <w:fldChar w:fldCharType="separate"/>
      </w:r>
      <w:hyperlink w:anchor="_Toc134857143" w:history="1">
        <w:r w:rsidR="00103CD4" w:rsidRPr="00AD43AB">
          <w:rPr>
            <w:rStyle w:val="Hyperlink"/>
            <w:noProof/>
            <w:lang w:val="en-US"/>
          </w:rPr>
          <w:t>Forward</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_Toc134857143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w:t>
        </w:r>
        <w:r w:rsidR="00103CD4" w:rsidRPr="00AD43AB">
          <w:rPr>
            <w:noProof/>
            <w:webHidden/>
            <w:lang w:val="en-US"/>
          </w:rPr>
          <w:fldChar w:fldCharType="end"/>
        </w:r>
      </w:hyperlink>
    </w:p>
    <w:p w14:paraId="0DE2715D" w14:textId="473A8FFE" w:rsidR="00103CD4" w:rsidRPr="00AD43AB" w:rsidRDefault="00000000">
      <w:pPr>
        <w:pStyle w:val="Verzeichnis1"/>
        <w:rPr>
          <w:rFonts w:asciiTheme="minorHAnsi" w:eastAsiaTheme="minorEastAsia" w:hAnsiTheme="minorHAnsi" w:cstheme="minorBidi"/>
          <w:b w:val="0"/>
          <w:bCs w:val="0"/>
          <w:noProof/>
          <w:szCs w:val="22"/>
          <w:lang w:val="en-US"/>
        </w:rPr>
      </w:pPr>
      <w:hyperlink w:anchor="_Toc134857144" w:history="1">
        <w:r w:rsidR="00103CD4" w:rsidRPr="00AD43AB">
          <w:rPr>
            <w:rStyle w:val="Hyperlink"/>
            <w:noProof/>
            <w:lang w:val="en-US"/>
          </w:rPr>
          <w:t>Agenda</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_Toc134857144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ii</w:t>
        </w:r>
        <w:r w:rsidR="00103CD4" w:rsidRPr="00AD43AB">
          <w:rPr>
            <w:noProof/>
            <w:webHidden/>
            <w:lang w:val="en-US"/>
          </w:rPr>
          <w:fldChar w:fldCharType="end"/>
        </w:r>
      </w:hyperlink>
    </w:p>
    <w:p w14:paraId="4323AF70" w14:textId="3115D322" w:rsidR="00103CD4" w:rsidRPr="00AD43AB" w:rsidRDefault="00000000">
      <w:pPr>
        <w:pStyle w:val="Verzeichnis1"/>
        <w:rPr>
          <w:rFonts w:asciiTheme="minorHAnsi" w:eastAsiaTheme="minorEastAsia" w:hAnsiTheme="minorHAnsi" w:cstheme="minorBidi"/>
          <w:b w:val="0"/>
          <w:bCs w:val="0"/>
          <w:noProof/>
          <w:szCs w:val="22"/>
          <w:lang w:val="en-US"/>
        </w:rPr>
      </w:pPr>
      <w:hyperlink w:anchor="_Toc134857145" w:history="1">
        <w:r w:rsidR="00103CD4" w:rsidRPr="00AD43AB">
          <w:rPr>
            <w:rStyle w:val="Hyperlink"/>
            <w:noProof/>
            <w:lang w:val="en-US"/>
          </w:rPr>
          <w:t>1</w:t>
        </w:r>
        <w:r w:rsidR="00103CD4" w:rsidRPr="00AD43AB">
          <w:rPr>
            <w:rFonts w:asciiTheme="minorHAnsi" w:eastAsiaTheme="minorEastAsia" w:hAnsiTheme="minorHAnsi" w:cstheme="minorBidi"/>
            <w:b w:val="0"/>
            <w:bCs w:val="0"/>
            <w:noProof/>
            <w:szCs w:val="22"/>
            <w:lang w:val="en-US"/>
          </w:rPr>
          <w:tab/>
        </w:r>
        <w:r w:rsidR="00103CD4" w:rsidRPr="00AD43AB">
          <w:rPr>
            <w:rStyle w:val="Hyperlink"/>
            <w:noProof/>
            <w:lang w:val="en-US"/>
          </w:rPr>
          <w:t>Before Week 1: Thoughts on Smartphone Use (about 2 pages)</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_Toc134857145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w:t>
        </w:r>
        <w:r w:rsidR="00103CD4" w:rsidRPr="00AD43AB">
          <w:rPr>
            <w:noProof/>
            <w:webHidden/>
            <w:lang w:val="en-US"/>
          </w:rPr>
          <w:fldChar w:fldCharType="end"/>
        </w:r>
      </w:hyperlink>
    </w:p>
    <w:p w14:paraId="4B0E2D6F" w14:textId="688619F3" w:rsidR="00103CD4" w:rsidRPr="00AD43AB" w:rsidRDefault="00000000">
      <w:pPr>
        <w:pStyle w:val="Verzeichnis1"/>
        <w:rPr>
          <w:rFonts w:asciiTheme="minorHAnsi" w:eastAsiaTheme="minorEastAsia" w:hAnsiTheme="minorHAnsi" w:cstheme="minorBidi"/>
          <w:b w:val="0"/>
          <w:bCs w:val="0"/>
          <w:noProof/>
          <w:szCs w:val="22"/>
          <w:lang w:val="en-US"/>
        </w:rPr>
      </w:pPr>
      <w:hyperlink w:anchor="_Toc134857146" w:history="1">
        <w:r w:rsidR="00103CD4" w:rsidRPr="00AD43AB">
          <w:rPr>
            <w:rStyle w:val="Hyperlink"/>
            <w:noProof/>
            <w:lang w:val="en-US"/>
          </w:rPr>
          <w:t>2</w:t>
        </w:r>
        <w:r w:rsidR="00103CD4" w:rsidRPr="00AD43AB">
          <w:rPr>
            <w:rFonts w:asciiTheme="minorHAnsi" w:eastAsiaTheme="minorEastAsia" w:hAnsiTheme="minorHAnsi" w:cstheme="minorBidi"/>
            <w:b w:val="0"/>
            <w:bCs w:val="0"/>
            <w:noProof/>
            <w:szCs w:val="22"/>
            <w:lang w:val="en-US"/>
          </w:rPr>
          <w:tab/>
        </w:r>
        <w:r w:rsidR="00103CD4" w:rsidRPr="00AD43AB">
          <w:rPr>
            <w:rStyle w:val="Hyperlink"/>
            <w:noProof/>
            <w:lang w:val="en-US"/>
          </w:rPr>
          <w:t>Week 4: Revised Thoughts on Smartphone Use (about 3 pages)</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_Toc134857146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II</w:t>
        </w:r>
        <w:r w:rsidR="00103CD4" w:rsidRPr="00AD43AB">
          <w:rPr>
            <w:noProof/>
            <w:webHidden/>
            <w:lang w:val="en-US"/>
          </w:rPr>
          <w:fldChar w:fldCharType="end"/>
        </w:r>
      </w:hyperlink>
    </w:p>
    <w:p w14:paraId="79F1DBAE" w14:textId="7076809B" w:rsidR="00103CD4" w:rsidRPr="00AD43AB" w:rsidRDefault="00000000">
      <w:pPr>
        <w:pStyle w:val="Verzeichnis1"/>
        <w:rPr>
          <w:rFonts w:asciiTheme="minorHAnsi" w:eastAsiaTheme="minorEastAsia" w:hAnsiTheme="minorHAnsi" w:cstheme="minorBidi"/>
          <w:b w:val="0"/>
          <w:bCs w:val="0"/>
          <w:noProof/>
          <w:szCs w:val="22"/>
          <w:lang w:val="en-US"/>
        </w:rPr>
      </w:pPr>
      <w:hyperlink w:anchor="_Toc134857147" w:history="1">
        <w:r w:rsidR="00103CD4" w:rsidRPr="00AD43AB">
          <w:rPr>
            <w:rStyle w:val="Hyperlink"/>
            <w:noProof/>
            <w:lang w:val="en-US"/>
          </w:rPr>
          <w:t>3</w:t>
        </w:r>
        <w:r w:rsidR="00103CD4" w:rsidRPr="00AD43AB">
          <w:rPr>
            <w:rFonts w:asciiTheme="minorHAnsi" w:eastAsiaTheme="minorEastAsia" w:hAnsiTheme="minorHAnsi" w:cstheme="minorBidi"/>
            <w:b w:val="0"/>
            <w:bCs w:val="0"/>
            <w:noProof/>
            <w:szCs w:val="22"/>
            <w:lang w:val="en-US"/>
          </w:rPr>
          <w:tab/>
        </w:r>
        <w:r w:rsidR="00103CD4" w:rsidRPr="00AD43AB">
          <w:rPr>
            <w:rStyle w:val="Hyperlink"/>
            <w:noProof/>
            <w:lang w:val="en-US"/>
          </w:rPr>
          <w:t>Week 7: Revised Thoughts on Smartphone Use (about 3 pages)</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_Toc134857147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III</w:t>
        </w:r>
        <w:r w:rsidR="00103CD4" w:rsidRPr="00AD43AB">
          <w:rPr>
            <w:noProof/>
            <w:webHidden/>
            <w:lang w:val="en-US"/>
          </w:rPr>
          <w:fldChar w:fldCharType="end"/>
        </w:r>
      </w:hyperlink>
    </w:p>
    <w:p w14:paraId="4E8592AE" w14:textId="5BEB20A7" w:rsidR="00103CD4" w:rsidRPr="00AD43AB" w:rsidRDefault="00000000">
      <w:pPr>
        <w:pStyle w:val="Verzeichnis1"/>
        <w:rPr>
          <w:rFonts w:asciiTheme="minorHAnsi" w:eastAsiaTheme="minorEastAsia" w:hAnsiTheme="minorHAnsi" w:cstheme="minorBidi"/>
          <w:b w:val="0"/>
          <w:bCs w:val="0"/>
          <w:noProof/>
          <w:szCs w:val="22"/>
          <w:lang w:val="en-US"/>
        </w:rPr>
      </w:pPr>
      <w:hyperlink w:anchor="_Toc134857148" w:history="1">
        <w:r w:rsidR="00103CD4" w:rsidRPr="00AD43AB">
          <w:rPr>
            <w:rStyle w:val="Hyperlink"/>
            <w:noProof/>
            <w:lang w:val="en-US"/>
          </w:rPr>
          <w:t>4</w:t>
        </w:r>
        <w:r w:rsidR="00103CD4" w:rsidRPr="00AD43AB">
          <w:rPr>
            <w:rFonts w:asciiTheme="minorHAnsi" w:eastAsiaTheme="minorEastAsia" w:hAnsiTheme="minorHAnsi" w:cstheme="minorBidi"/>
            <w:b w:val="0"/>
            <w:bCs w:val="0"/>
            <w:noProof/>
            <w:szCs w:val="22"/>
            <w:lang w:val="en-US"/>
          </w:rPr>
          <w:tab/>
        </w:r>
        <w:r w:rsidR="00103CD4" w:rsidRPr="00AD43AB">
          <w:rPr>
            <w:rStyle w:val="Hyperlink"/>
            <w:noProof/>
            <w:lang w:val="en-US"/>
          </w:rPr>
          <w:t>Post-Hoc: Revised Thoughts on Smartphone Use (about 3 pages)</w:t>
        </w:r>
        <w:r w:rsidR="00103CD4" w:rsidRPr="00AD43AB">
          <w:rPr>
            <w:noProof/>
            <w:webHidden/>
            <w:lang w:val="en-US"/>
          </w:rPr>
          <w:tab/>
        </w:r>
        <w:r w:rsidR="00103CD4" w:rsidRPr="00AD43AB">
          <w:rPr>
            <w:noProof/>
            <w:webHidden/>
            <w:lang w:val="en-US"/>
          </w:rPr>
          <w:fldChar w:fldCharType="begin"/>
        </w:r>
        <w:r w:rsidR="00103CD4" w:rsidRPr="00AD43AB">
          <w:rPr>
            <w:noProof/>
            <w:webHidden/>
            <w:lang w:val="en-US"/>
          </w:rPr>
          <w:instrText xml:space="preserve"> PAGEREF _Toc134857148 \h </w:instrText>
        </w:r>
        <w:r w:rsidR="00103CD4" w:rsidRPr="00AD43AB">
          <w:rPr>
            <w:noProof/>
            <w:webHidden/>
            <w:lang w:val="en-US"/>
          </w:rPr>
        </w:r>
        <w:r w:rsidR="00103CD4" w:rsidRPr="00AD43AB">
          <w:rPr>
            <w:noProof/>
            <w:webHidden/>
            <w:lang w:val="en-US"/>
          </w:rPr>
          <w:fldChar w:fldCharType="separate"/>
        </w:r>
        <w:r w:rsidR="00103CD4" w:rsidRPr="00AD43AB">
          <w:rPr>
            <w:noProof/>
            <w:webHidden/>
            <w:lang w:val="en-US"/>
          </w:rPr>
          <w:t>IV</w:t>
        </w:r>
        <w:r w:rsidR="00103CD4" w:rsidRPr="00AD43AB">
          <w:rPr>
            <w:noProof/>
            <w:webHidden/>
            <w:lang w:val="en-US"/>
          </w:rPr>
          <w:fldChar w:fldCharType="end"/>
        </w:r>
      </w:hyperlink>
    </w:p>
    <w:p w14:paraId="770E911B" w14:textId="1DCAE11E" w:rsidR="00955EA1" w:rsidRPr="00AD43AB" w:rsidRDefault="00A5255B" w:rsidP="009426FD">
      <w:pPr>
        <w:pStyle w:val="Verzeichnis1"/>
        <w:rPr>
          <w:lang w:val="en-US"/>
        </w:rPr>
        <w:sectPr w:rsidR="00955EA1" w:rsidRPr="00AD43AB" w:rsidSect="001F2171">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134" w:bottom="1304" w:left="1701" w:header="709" w:footer="567" w:gutter="0"/>
          <w:pgNumType w:fmt="lowerRoman" w:start="1"/>
          <w:cols w:space="708"/>
          <w:docGrid w:linePitch="360"/>
        </w:sectPr>
      </w:pPr>
      <w:r w:rsidRPr="00AD43AB">
        <w:rPr>
          <w:noProof/>
          <w:lang w:val="en-US"/>
        </w:rPr>
        <w:fldChar w:fldCharType="end"/>
      </w:r>
      <w:bookmarkStart w:id="2" w:name="_Ref229644573"/>
    </w:p>
    <w:p w14:paraId="7D14A035" w14:textId="2A86E424" w:rsidR="000120BB" w:rsidRPr="00AD43AB" w:rsidRDefault="0025385D" w:rsidP="002C7437">
      <w:pPr>
        <w:pStyle w:val="berschrift1"/>
        <w:rPr>
          <w:lang w:val="en-US"/>
        </w:rPr>
      </w:pPr>
      <w:bookmarkStart w:id="3" w:name="_Toc134857145"/>
      <w:bookmarkEnd w:id="2"/>
      <w:r w:rsidRPr="00AD43AB">
        <w:rPr>
          <w:lang w:val="en-US"/>
        </w:rPr>
        <w:lastRenderedPageBreak/>
        <w:t>Before Week 1:</w:t>
      </w:r>
      <w:r w:rsidR="003523D7" w:rsidRPr="00AD43AB">
        <w:rPr>
          <w:lang w:val="en-US"/>
        </w:rPr>
        <w:t xml:space="preserve"> Thoughts on </w:t>
      </w:r>
      <w:r w:rsidR="00AE7298" w:rsidRPr="00AD43AB">
        <w:rPr>
          <w:lang w:val="en-US"/>
        </w:rPr>
        <w:t>Smartphone Use (</w:t>
      </w:r>
      <w:r w:rsidR="002C5273" w:rsidRPr="00AD43AB">
        <w:rPr>
          <w:lang w:val="en-US"/>
        </w:rPr>
        <w:t>about</w:t>
      </w:r>
      <w:r w:rsidR="00641D3B" w:rsidRPr="00AD43AB">
        <w:rPr>
          <w:lang w:val="en-US"/>
        </w:rPr>
        <w:t xml:space="preserve"> </w:t>
      </w:r>
      <w:r w:rsidR="002C5273" w:rsidRPr="00AD43AB">
        <w:rPr>
          <w:lang w:val="en-US"/>
        </w:rPr>
        <w:t>2</w:t>
      </w:r>
      <w:r w:rsidR="00AE7298" w:rsidRPr="00AD43AB">
        <w:rPr>
          <w:lang w:val="en-US"/>
        </w:rPr>
        <w:t xml:space="preserve"> pages)</w:t>
      </w:r>
      <w:bookmarkEnd w:id="3"/>
    </w:p>
    <w:p w14:paraId="614C7BC8" w14:textId="7779CEB7" w:rsidR="00AD43AB" w:rsidRPr="00AD43AB" w:rsidRDefault="00AD43AB" w:rsidP="006A7D1C">
      <w:pPr>
        <w:tabs>
          <w:tab w:val="left" w:pos="2742"/>
        </w:tabs>
        <w:rPr>
          <w:i/>
          <w:color w:val="1F497D" w:themeColor="text2"/>
          <w:lang w:val="en-US"/>
        </w:rPr>
      </w:pPr>
      <w:r w:rsidRPr="00AD43AB">
        <w:rPr>
          <w:i/>
          <w:color w:val="1F497D" w:themeColor="text2"/>
          <w:lang w:val="en-US"/>
        </w:rPr>
        <w:t xml:space="preserve">Answer the following questions about your thoughts and beliefs in general. </w:t>
      </w:r>
    </w:p>
    <w:p w14:paraId="15421A00" w14:textId="6FF7C072" w:rsidR="00850072" w:rsidRDefault="003E5F1E" w:rsidP="006A7D1C">
      <w:pPr>
        <w:tabs>
          <w:tab w:val="left" w:pos="2742"/>
        </w:tabs>
        <w:rPr>
          <w:color w:val="1F497D" w:themeColor="text2"/>
          <w:lang w:val="en-US"/>
        </w:rPr>
      </w:pPr>
      <w:r w:rsidRPr="00AD43AB">
        <w:rPr>
          <w:color w:val="1F497D" w:themeColor="text2"/>
          <w:lang w:val="en-US"/>
        </w:rPr>
        <w:t>What role does your smartphone play in your life?</w:t>
      </w:r>
    </w:p>
    <w:p w14:paraId="7EF45A74" w14:textId="5DF72B0A" w:rsidR="00403E33" w:rsidRPr="00403E33" w:rsidRDefault="00403E33" w:rsidP="006A7D1C">
      <w:pPr>
        <w:tabs>
          <w:tab w:val="left" w:pos="2742"/>
        </w:tabs>
        <w:rPr>
          <w:color w:val="000000" w:themeColor="text1"/>
        </w:rPr>
      </w:pPr>
      <w:r w:rsidRPr="00403E33">
        <w:rPr>
          <w:color w:val="000000" w:themeColor="text1"/>
        </w:rPr>
        <w:t xml:space="preserve">Ich benutze mein Smartphone um meine sozialen Kontakte zu pflegen. Deshalb spielt das Smartphone schon eine entscheidende Rolle in meinem Leben. Im </w:t>
      </w:r>
      <w:r w:rsidR="0043610A">
        <w:rPr>
          <w:color w:val="000000" w:themeColor="text1"/>
        </w:rPr>
        <w:t>G</w:t>
      </w:r>
      <w:r w:rsidRPr="00403E33">
        <w:rPr>
          <w:color w:val="000000" w:themeColor="text1"/>
        </w:rPr>
        <w:t xml:space="preserve">runde kann man sagen ohne Smartphone leidet der soziale Kontakt.  </w:t>
      </w:r>
    </w:p>
    <w:p w14:paraId="5E6A0385" w14:textId="528153E7" w:rsidR="00850072" w:rsidRDefault="003E5F1E" w:rsidP="00850072">
      <w:pPr>
        <w:tabs>
          <w:tab w:val="left" w:pos="2742"/>
        </w:tabs>
        <w:rPr>
          <w:color w:val="1F497D" w:themeColor="text2"/>
          <w:lang w:val="en-US"/>
        </w:rPr>
      </w:pPr>
      <w:r w:rsidRPr="00AD43AB">
        <w:rPr>
          <w:color w:val="1F497D" w:themeColor="text2"/>
          <w:lang w:val="en-US"/>
        </w:rPr>
        <w:t xml:space="preserve">Are you happy </w:t>
      </w:r>
      <w:r w:rsidR="0025385D" w:rsidRPr="00AD43AB">
        <w:rPr>
          <w:color w:val="1F497D" w:themeColor="text2"/>
          <w:lang w:val="en-US"/>
        </w:rPr>
        <w:t>with</w:t>
      </w:r>
      <w:r w:rsidRPr="00AD43AB">
        <w:rPr>
          <w:color w:val="1F497D" w:themeColor="text2"/>
          <w:lang w:val="en-US"/>
        </w:rPr>
        <w:t xml:space="preserve"> the way you use your smartphone?</w:t>
      </w:r>
    </w:p>
    <w:p w14:paraId="38E2C79F" w14:textId="6E3AF639" w:rsidR="00403E33" w:rsidRPr="00403E33" w:rsidRDefault="00403E33" w:rsidP="00850072">
      <w:pPr>
        <w:tabs>
          <w:tab w:val="left" w:pos="2742"/>
        </w:tabs>
        <w:rPr>
          <w:color w:val="000000" w:themeColor="text1"/>
        </w:rPr>
      </w:pPr>
      <w:r w:rsidRPr="00403E33">
        <w:rPr>
          <w:color w:val="000000" w:themeColor="text1"/>
        </w:rPr>
        <w:t>Ja ich bin zufrieden</w:t>
      </w:r>
      <w:r w:rsidR="0043610A">
        <w:rPr>
          <w:color w:val="000000" w:themeColor="text1"/>
        </w:rPr>
        <w:t>,</w:t>
      </w:r>
      <w:r w:rsidRPr="00403E33">
        <w:rPr>
          <w:color w:val="000000" w:themeColor="text1"/>
        </w:rPr>
        <w:t xml:space="preserve"> wie ich derzeit mein Smartphone benutze. Ich versuche es nur zu den Dingen zu benutzen, die mir auch wirklich wichtig sind. Natürlich benutze ich es auch für die Arbeit. Hier kann </w:t>
      </w:r>
      <w:proofErr w:type="spellStart"/>
      <w:r w:rsidRPr="00403E33">
        <w:rPr>
          <w:color w:val="000000" w:themeColor="text1"/>
        </w:rPr>
        <w:t>festgehlten</w:t>
      </w:r>
      <w:proofErr w:type="spellEnd"/>
      <w:r w:rsidRPr="00403E33">
        <w:rPr>
          <w:color w:val="000000" w:themeColor="text1"/>
        </w:rPr>
        <w:t xml:space="preserve"> werden, dass es ohne in meinem Fall nicht geht. </w:t>
      </w:r>
    </w:p>
    <w:p w14:paraId="41750F55" w14:textId="01D2B0A5" w:rsidR="006A7D1C" w:rsidRPr="00906269" w:rsidRDefault="00064D24" w:rsidP="006A7D1C">
      <w:pPr>
        <w:tabs>
          <w:tab w:val="left" w:pos="2742"/>
        </w:tabs>
        <w:rPr>
          <w:color w:val="1F497D" w:themeColor="text2"/>
          <w:lang w:val="en-US"/>
        </w:rPr>
      </w:pPr>
      <w:r w:rsidRPr="00906269">
        <w:rPr>
          <w:color w:val="1F497D" w:themeColor="text2"/>
          <w:lang w:val="en-US"/>
        </w:rPr>
        <w:t xml:space="preserve">What do you like most? </w:t>
      </w:r>
    </w:p>
    <w:p w14:paraId="4F56CE05" w14:textId="35389B6A" w:rsidR="00403E33" w:rsidRPr="00403E33" w:rsidRDefault="00403E33" w:rsidP="006A7D1C">
      <w:pPr>
        <w:tabs>
          <w:tab w:val="left" w:pos="2742"/>
        </w:tabs>
        <w:rPr>
          <w:color w:val="1F497D" w:themeColor="text2"/>
        </w:rPr>
      </w:pPr>
      <w:r w:rsidRPr="00403E33">
        <w:rPr>
          <w:color w:val="000000" w:themeColor="text1"/>
        </w:rPr>
        <w:t>Ich mag es am meisten</w:t>
      </w:r>
      <w:r w:rsidR="0043610A">
        <w:rPr>
          <w:color w:val="000000" w:themeColor="text1"/>
        </w:rPr>
        <w:t>,</w:t>
      </w:r>
      <w:r w:rsidRPr="00403E33">
        <w:rPr>
          <w:color w:val="000000" w:themeColor="text1"/>
        </w:rPr>
        <w:t xml:space="preserve"> das</w:t>
      </w:r>
      <w:r w:rsidR="0043610A">
        <w:rPr>
          <w:color w:val="000000" w:themeColor="text1"/>
        </w:rPr>
        <w:t>s</w:t>
      </w:r>
      <w:r w:rsidRPr="00403E33">
        <w:rPr>
          <w:color w:val="000000" w:themeColor="text1"/>
        </w:rPr>
        <w:t xml:space="preserve"> ich gewisse soziale Kontakte mit dem Smartphone pflegen kann. Des </w:t>
      </w:r>
      <w:proofErr w:type="spellStart"/>
      <w:r w:rsidRPr="00403E33">
        <w:rPr>
          <w:color w:val="000000" w:themeColor="text1"/>
        </w:rPr>
        <w:t>Weiteren</w:t>
      </w:r>
      <w:proofErr w:type="spellEnd"/>
      <w:r w:rsidRPr="00403E33">
        <w:rPr>
          <w:color w:val="000000" w:themeColor="text1"/>
        </w:rPr>
        <w:t xml:space="preserve"> ist das Smartphone sehr praktisch um Termine zu vereinbaren</w:t>
      </w:r>
      <w:r>
        <w:rPr>
          <w:color w:val="1F497D" w:themeColor="text2"/>
        </w:rPr>
        <w:t xml:space="preserve">. </w:t>
      </w:r>
    </w:p>
    <w:p w14:paraId="7F11419A" w14:textId="198B5784" w:rsidR="003E5F1E" w:rsidRPr="00906269" w:rsidRDefault="003E5F1E" w:rsidP="006A7D1C">
      <w:pPr>
        <w:tabs>
          <w:tab w:val="left" w:pos="2742"/>
        </w:tabs>
        <w:rPr>
          <w:color w:val="1F497D" w:themeColor="text2"/>
          <w:lang w:val="en-US"/>
        </w:rPr>
      </w:pPr>
      <w:r w:rsidRPr="00906269">
        <w:rPr>
          <w:color w:val="1F497D" w:themeColor="text2"/>
          <w:lang w:val="en-US"/>
        </w:rPr>
        <w:t>What do you like about your smartphone?</w:t>
      </w:r>
    </w:p>
    <w:p w14:paraId="3ED62E7F" w14:textId="691DA2A3" w:rsidR="006A7D1C" w:rsidRPr="00403E33" w:rsidRDefault="00403E33" w:rsidP="006A7D1C">
      <w:pPr>
        <w:tabs>
          <w:tab w:val="left" w:pos="2742"/>
        </w:tabs>
        <w:rPr>
          <w:color w:val="000000" w:themeColor="text1"/>
        </w:rPr>
      </w:pPr>
      <w:r w:rsidRPr="00403E33">
        <w:rPr>
          <w:color w:val="000000" w:themeColor="text1"/>
        </w:rPr>
        <w:t>Mir gefällt</w:t>
      </w:r>
      <w:r w:rsidR="0043610A">
        <w:rPr>
          <w:color w:val="000000" w:themeColor="text1"/>
        </w:rPr>
        <w:t>,</w:t>
      </w:r>
      <w:r w:rsidRPr="00403E33">
        <w:rPr>
          <w:color w:val="000000" w:themeColor="text1"/>
        </w:rPr>
        <w:t xml:space="preserve"> das</w:t>
      </w:r>
      <w:r w:rsidR="0043610A">
        <w:rPr>
          <w:color w:val="000000" w:themeColor="text1"/>
        </w:rPr>
        <w:t>s</w:t>
      </w:r>
      <w:r w:rsidRPr="00403E33">
        <w:rPr>
          <w:color w:val="000000" w:themeColor="text1"/>
        </w:rPr>
        <w:t xml:space="preserve"> ich mi</w:t>
      </w:r>
      <w:r>
        <w:rPr>
          <w:color w:val="000000" w:themeColor="text1"/>
        </w:rPr>
        <w:t xml:space="preserve">t dem Smartphone sehr viele Dinge machen kann. Zum Beispiel Serien schauen oder Informationen zu gewissen Themen besorgen kann, die für mich Wichtig sind. Das Smartphone </w:t>
      </w:r>
      <w:proofErr w:type="spellStart"/>
      <w:r>
        <w:rPr>
          <w:color w:val="000000" w:themeColor="text1"/>
        </w:rPr>
        <w:t>erleichter</w:t>
      </w:r>
      <w:proofErr w:type="spellEnd"/>
      <w:r>
        <w:rPr>
          <w:color w:val="000000" w:themeColor="text1"/>
        </w:rPr>
        <w:t xml:space="preserve"> manche Dinge im Leben. Ich brauche in meinem Fall kein Navigationsgerät mehr, hierfür benutze ich Google </w:t>
      </w:r>
      <w:proofErr w:type="spellStart"/>
      <w:r>
        <w:rPr>
          <w:color w:val="000000" w:themeColor="text1"/>
        </w:rPr>
        <w:t>Mapps</w:t>
      </w:r>
      <w:proofErr w:type="spellEnd"/>
      <w:r>
        <w:rPr>
          <w:color w:val="000000" w:themeColor="text1"/>
        </w:rPr>
        <w:t xml:space="preserve">. </w:t>
      </w:r>
    </w:p>
    <w:p w14:paraId="582DFD6A" w14:textId="77777777" w:rsidR="003E5F1E" w:rsidRPr="00403E33" w:rsidRDefault="003E5F1E" w:rsidP="000120BB">
      <w:pPr>
        <w:spacing w:after="0" w:line="240" w:lineRule="auto"/>
        <w:jc w:val="left"/>
        <w:rPr>
          <w:color w:val="1F497D" w:themeColor="text2"/>
          <w:lang w:val="en-US"/>
        </w:rPr>
      </w:pPr>
      <w:r w:rsidRPr="00403E33">
        <w:rPr>
          <w:color w:val="1F497D" w:themeColor="text2"/>
          <w:lang w:val="en-US"/>
        </w:rPr>
        <w:t>What do you dislike about your smartphone?</w:t>
      </w:r>
    </w:p>
    <w:p w14:paraId="65CF6F97" w14:textId="77777777" w:rsidR="003E5F1E" w:rsidRPr="00403E33" w:rsidRDefault="003E5F1E" w:rsidP="000120BB">
      <w:pPr>
        <w:spacing w:after="0" w:line="240" w:lineRule="auto"/>
        <w:jc w:val="left"/>
        <w:rPr>
          <w:color w:val="1F497D" w:themeColor="text2"/>
          <w:lang w:val="en-US"/>
        </w:rPr>
      </w:pPr>
    </w:p>
    <w:p w14:paraId="206A12C9" w14:textId="4DC77836" w:rsidR="006A7D1C" w:rsidRPr="00403E33" w:rsidRDefault="00403E33" w:rsidP="000120BB">
      <w:pPr>
        <w:spacing w:after="0" w:line="240" w:lineRule="auto"/>
        <w:jc w:val="left"/>
        <w:rPr>
          <w:i/>
        </w:rPr>
      </w:pPr>
      <w:r w:rsidRPr="00403E33">
        <w:rPr>
          <w:color w:val="000000" w:themeColor="text1"/>
        </w:rPr>
        <w:t>Mir gefällt nicht</w:t>
      </w:r>
      <w:r w:rsidR="0043610A">
        <w:rPr>
          <w:color w:val="000000" w:themeColor="text1"/>
        </w:rPr>
        <w:t>,</w:t>
      </w:r>
      <w:r w:rsidRPr="00403E33">
        <w:rPr>
          <w:color w:val="000000" w:themeColor="text1"/>
        </w:rPr>
        <w:t xml:space="preserve"> da</w:t>
      </w:r>
      <w:r w:rsidR="0043610A">
        <w:rPr>
          <w:color w:val="000000" w:themeColor="text1"/>
        </w:rPr>
        <w:t>s</w:t>
      </w:r>
      <w:r w:rsidRPr="00403E33">
        <w:rPr>
          <w:color w:val="000000" w:themeColor="text1"/>
        </w:rPr>
        <w:t xml:space="preserve">s ich </w:t>
      </w:r>
      <w:r>
        <w:rPr>
          <w:color w:val="000000" w:themeColor="text1"/>
        </w:rPr>
        <w:t xml:space="preserve">manchmal so viel Zeit am Smartphone verbringe. Es kann echt süchtig machen. Aber im selben Moment ist es auch nicht mehr weg zu denken. Heutzutage benutzt fast jeder ein Smartphone. Wie kann man sich noch ohne Smartphone verständigen. Mir fällt da keine Möglichkeit mehr ein. Natürlich kann man sich mit der Person treffen. Aber wie wird das </w:t>
      </w:r>
      <w:proofErr w:type="spellStart"/>
      <w:r>
        <w:rPr>
          <w:color w:val="000000" w:themeColor="text1"/>
        </w:rPr>
        <w:t>heutztage</w:t>
      </w:r>
      <w:proofErr w:type="spellEnd"/>
      <w:r>
        <w:rPr>
          <w:color w:val="000000" w:themeColor="text1"/>
        </w:rPr>
        <w:t xml:space="preserve"> vereinbart? Natürlich mit dem Smartphone. </w:t>
      </w:r>
    </w:p>
    <w:p w14:paraId="2CB129A9" w14:textId="77777777" w:rsidR="00413352" w:rsidRPr="00403E33" w:rsidRDefault="00413352">
      <w:pPr>
        <w:spacing w:after="0" w:line="240" w:lineRule="auto"/>
        <w:jc w:val="left"/>
        <w:rPr>
          <w:i/>
        </w:rPr>
      </w:pPr>
    </w:p>
    <w:p w14:paraId="2AEE35C4" w14:textId="3298F082" w:rsidR="00413352" w:rsidRPr="00AD43AB" w:rsidRDefault="003E5F1E">
      <w:pPr>
        <w:spacing w:after="0" w:line="240" w:lineRule="auto"/>
        <w:jc w:val="left"/>
        <w:rPr>
          <w:color w:val="1F497D" w:themeColor="text2"/>
          <w:lang w:val="en-US"/>
        </w:rPr>
      </w:pPr>
      <w:r w:rsidRPr="00AD43AB">
        <w:rPr>
          <w:color w:val="1F497D" w:themeColor="text2"/>
          <w:lang w:val="en-US"/>
        </w:rPr>
        <w:t>Do you use your smartphone sometimes even though you do not really want to?</w:t>
      </w:r>
    </w:p>
    <w:p w14:paraId="696DABD3" w14:textId="77777777" w:rsidR="003E5F1E" w:rsidRPr="00AD43AB" w:rsidRDefault="003E5F1E">
      <w:pPr>
        <w:spacing w:after="0" w:line="240" w:lineRule="auto"/>
        <w:jc w:val="left"/>
        <w:rPr>
          <w:i/>
          <w:lang w:val="en-US"/>
        </w:rPr>
      </w:pPr>
    </w:p>
    <w:p w14:paraId="3F377367" w14:textId="4C78FB4E" w:rsidR="003E5F1E" w:rsidRPr="00403E33" w:rsidRDefault="00403E33">
      <w:pPr>
        <w:spacing w:after="0" w:line="240" w:lineRule="auto"/>
        <w:jc w:val="left"/>
        <w:rPr>
          <w:color w:val="000000" w:themeColor="text1"/>
        </w:rPr>
      </w:pPr>
      <w:r w:rsidRPr="00403E33">
        <w:rPr>
          <w:color w:val="000000" w:themeColor="text1"/>
        </w:rPr>
        <w:t>Ja ich kann sagen</w:t>
      </w:r>
      <w:r>
        <w:rPr>
          <w:color w:val="000000" w:themeColor="text1"/>
        </w:rPr>
        <w:t xml:space="preserve">, </w:t>
      </w:r>
      <w:r w:rsidRPr="00403E33">
        <w:rPr>
          <w:color w:val="000000" w:themeColor="text1"/>
        </w:rPr>
        <w:t>da</w:t>
      </w:r>
      <w:r>
        <w:rPr>
          <w:color w:val="000000" w:themeColor="text1"/>
        </w:rPr>
        <w:t>s</w:t>
      </w:r>
      <w:r w:rsidRPr="00403E33">
        <w:rPr>
          <w:color w:val="000000" w:themeColor="text1"/>
        </w:rPr>
        <w:t xml:space="preserve">s </w:t>
      </w:r>
      <w:r>
        <w:rPr>
          <w:color w:val="000000" w:themeColor="text1"/>
        </w:rPr>
        <w:t xml:space="preserve">ich mein Smartphone unterbewusst benutze, obwohl ich es eigentlich nicht will. Der drang es zu benutzen ist in </w:t>
      </w:r>
      <w:proofErr w:type="spellStart"/>
      <w:r>
        <w:rPr>
          <w:color w:val="000000" w:themeColor="text1"/>
        </w:rPr>
        <w:t>denn</w:t>
      </w:r>
      <w:proofErr w:type="spellEnd"/>
      <w:r>
        <w:rPr>
          <w:color w:val="000000" w:themeColor="text1"/>
        </w:rPr>
        <w:t xml:space="preserve"> meisten Fällen aber auch deutlich zu hoch. Ich glaube in der heutigen Welt kein Smartphone zu haben ist ein starker Nachteil für die Person bzw. es ist unmöglich. </w:t>
      </w:r>
    </w:p>
    <w:p w14:paraId="2C7B7BA0" w14:textId="77777777" w:rsidR="003E5F1E" w:rsidRPr="00403E33" w:rsidRDefault="003E5F1E">
      <w:pPr>
        <w:spacing w:after="0" w:line="240" w:lineRule="auto"/>
        <w:jc w:val="left"/>
        <w:rPr>
          <w:color w:val="000000" w:themeColor="text1"/>
        </w:rPr>
      </w:pPr>
    </w:p>
    <w:p w14:paraId="65B4BF25" w14:textId="05746841" w:rsidR="003E5F1E" w:rsidRPr="00AD43AB" w:rsidRDefault="003E5F1E" w:rsidP="003E5F1E">
      <w:pPr>
        <w:spacing w:after="0" w:line="240" w:lineRule="auto"/>
        <w:jc w:val="left"/>
        <w:rPr>
          <w:color w:val="1F497D" w:themeColor="text2"/>
          <w:lang w:val="en-US"/>
        </w:rPr>
      </w:pPr>
      <w:r w:rsidRPr="00AD43AB">
        <w:rPr>
          <w:color w:val="1F497D" w:themeColor="text2"/>
          <w:lang w:val="en-US"/>
        </w:rPr>
        <w:t>Would you like to change anything about the way you use your smartphone?</w:t>
      </w:r>
    </w:p>
    <w:p w14:paraId="5DD027C7" w14:textId="77777777" w:rsidR="003E5F1E" w:rsidRPr="00AD43AB" w:rsidRDefault="003E5F1E" w:rsidP="003E5F1E">
      <w:pPr>
        <w:spacing w:after="0" w:line="240" w:lineRule="auto"/>
        <w:jc w:val="left"/>
        <w:rPr>
          <w:i/>
          <w:lang w:val="en-US"/>
        </w:rPr>
      </w:pPr>
    </w:p>
    <w:p w14:paraId="018E7E24" w14:textId="560D5D57" w:rsidR="00A92291" w:rsidRPr="00403E33" w:rsidRDefault="00403E33" w:rsidP="003E5F1E">
      <w:pPr>
        <w:spacing w:after="0" w:line="240" w:lineRule="auto"/>
        <w:jc w:val="left"/>
        <w:rPr>
          <w:i/>
        </w:rPr>
      </w:pPr>
      <w:r w:rsidRPr="00403E33">
        <w:rPr>
          <w:color w:val="000000" w:themeColor="text1"/>
        </w:rPr>
        <w:t>Ich möchte nicht</w:t>
      </w:r>
      <w:r>
        <w:rPr>
          <w:color w:val="000000" w:themeColor="text1"/>
        </w:rPr>
        <w:t>s</w:t>
      </w:r>
      <w:r w:rsidRPr="00403E33">
        <w:rPr>
          <w:color w:val="000000" w:themeColor="text1"/>
        </w:rPr>
        <w:t xml:space="preserve"> an der Art und Weise verändern</w:t>
      </w:r>
      <w:r w:rsidR="0043610A">
        <w:rPr>
          <w:color w:val="000000" w:themeColor="text1"/>
        </w:rPr>
        <w:t xml:space="preserve">, </w:t>
      </w:r>
      <w:r w:rsidRPr="00403E33">
        <w:rPr>
          <w:color w:val="000000" w:themeColor="text1"/>
        </w:rPr>
        <w:t>wie ich mein Smart</w:t>
      </w:r>
      <w:r>
        <w:rPr>
          <w:color w:val="000000" w:themeColor="text1"/>
        </w:rPr>
        <w:t>phone benutze. Ich habe die Überzeugung</w:t>
      </w:r>
      <w:r w:rsidR="0043610A">
        <w:rPr>
          <w:color w:val="000000" w:themeColor="text1"/>
        </w:rPr>
        <w:t>,</w:t>
      </w:r>
      <w:r>
        <w:rPr>
          <w:color w:val="000000" w:themeColor="text1"/>
        </w:rPr>
        <w:t xml:space="preserve"> da</w:t>
      </w:r>
      <w:r w:rsidR="0043610A">
        <w:rPr>
          <w:color w:val="000000" w:themeColor="text1"/>
        </w:rPr>
        <w:t>s</w:t>
      </w:r>
      <w:r>
        <w:rPr>
          <w:color w:val="000000" w:themeColor="text1"/>
        </w:rPr>
        <w:t xml:space="preserve">s ich sehr gut </w:t>
      </w:r>
      <w:proofErr w:type="spellStart"/>
      <w:proofErr w:type="gramStart"/>
      <w:r>
        <w:rPr>
          <w:color w:val="000000" w:themeColor="text1"/>
        </w:rPr>
        <w:t>weis</w:t>
      </w:r>
      <w:proofErr w:type="spellEnd"/>
      <w:proofErr w:type="gramEnd"/>
      <w:r w:rsidR="0043610A">
        <w:rPr>
          <w:color w:val="000000" w:themeColor="text1"/>
        </w:rPr>
        <w:t>,</w:t>
      </w:r>
      <w:r>
        <w:rPr>
          <w:color w:val="000000" w:themeColor="text1"/>
        </w:rPr>
        <w:t xml:space="preserve"> wie ich mit dem Smartphone umgehen sollte, damit es keinen negativen Auswirkungen auf mich oder mein Umfeld hat. </w:t>
      </w:r>
      <w:r w:rsidR="003E5F1E" w:rsidRPr="00403E33">
        <w:rPr>
          <w:i/>
        </w:rPr>
        <w:t xml:space="preserve"> </w:t>
      </w:r>
      <w:r w:rsidR="00A92291" w:rsidRPr="00403E33">
        <w:rPr>
          <w:i/>
        </w:rPr>
        <w:br w:type="page"/>
      </w:r>
    </w:p>
    <w:p w14:paraId="0891E6D8" w14:textId="6266E815" w:rsidR="00E44AD6" w:rsidRPr="00AD43AB" w:rsidRDefault="0025385D" w:rsidP="00E44AD6">
      <w:pPr>
        <w:pStyle w:val="berschrift1"/>
        <w:rPr>
          <w:lang w:val="en-US"/>
        </w:rPr>
      </w:pPr>
      <w:bookmarkStart w:id="4" w:name="_Toc134857146"/>
      <w:r w:rsidRPr="00AD43AB">
        <w:rPr>
          <w:lang w:val="en-US"/>
        </w:rPr>
        <w:lastRenderedPageBreak/>
        <w:t>Week 4:</w:t>
      </w:r>
      <w:r w:rsidR="00E44AD6" w:rsidRPr="00AD43AB">
        <w:rPr>
          <w:lang w:val="en-US"/>
        </w:rPr>
        <w:t xml:space="preserve"> </w:t>
      </w:r>
      <w:r w:rsidR="00103CD4" w:rsidRPr="00AD43AB">
        <w:rPr>
          <w:lang w:val="en-US"/>
        </w:rPr>
        <w:t>Revised</w:t>
      </w:r>
      <w:r w:rsidRPr="00AD43AB">
        <w:rPr>
          <w:lang w:val="en-US"/>
        </w:rPr>
        <w:t xml:space="preserve"> Thoughts on</w:t>
      </w:r>
      <w:r w:rsidR="00E44AD6" w:rsidRPr="00AD43AB">
        <w:rPr>
          <w:lang w:val="en-US"/>
        </w:rPr>
        <w:t xml:space="preserve"> Smartphone Use (</w:t>
      </w:r>
      <w:r w:rsidR="002C5273" w:rsidRPr="00AD43AB">
        <w:rPr>
          <w:lang w:val="en-US"/>
        </w:rPr>
        <w:t>about</w:t>
      </w:r>
      <w:r w:rsidRPr="00AD43AB">
        <w:rPr>
          <w:lang w:val="en-US"/>
        </w:rPr>
        <w:t xml:space="preserve"> </w:t>
      </w:r>
      <w:r w:rsidR="002C5273" w:rsidRPr="00AD43AB">
        <w:rPr>
          <w:lang w:val="en-US"/>
        </w:rPr>
        <w:t>3</w:t>
      </w:r>
      <w:r w:rsidR="00E44AD6" w:rsidRPr="00AD43AB">
        <w:rPr>
          <w:lang w:val="en-US"/>
        </w:rPr>
        <w:t xml:space="preserve"> pages)</w:t>
      </w:r>
      <w:bookmarkEnd w:id="4"/>
    </w:p>
    <w:p w14:paraId="7F3D7B37" w14:textId="471BDD37" w:rsidR="00413352" w:rsidRPr="00AD43AB" w:rsidRDefault="00413352" w:rsidP="00413352">
      <w:pPr>
        <w:rPr>
          <w:i/>
          <w:color w:val="7030A0"/>
          <w:lang w:val="en-US"/>
        </w:rPr>
      </w:pPr>
      <w:r w:rsidRPr="00AD43AB">
        <w:rPr>
          <w:i/>
          <w:color w:val="7030A0"/>
          <w:lang w:val="en-US"/>
        </w:rPr>
        <w:t>Please copy your answer</w:t>
      </w:r>
      <w:r w:rsidR="0025385D" w:rsidRPr="00AD43AB">
        <w:rPr>
          <w:i/>
          <w:color w:val="7030A0"/>
          <w:lang w:val="en-US"/>
        </w:rPr>
        <w:t>s</w:t>
      </w:r>
      <w:r w:rsidRPr="00AD43AB">
        <w:rPr>
          <w:i/>
          <w:color w:val="7030A0"/>
          <w:lang w:val="en-US"/>
        </w:rPr>
        <w:t xml:space="preserve"> </w:t>
      </w:r>
      <w:r w:rsidR="0025385D" w:rsidRPr="00AD43AB">
        <w:rPr>
          <w:i/>
          <w:color w:val="7030A0"/>
          <w:lang w:val="en-US"/>
        </w:rPr>
        <w:t>from</w:t>
      </w:r>
      <w:r w:rsidRPr="00AD43AB">
        <w:rPr>
          <w:i/>
          <w:color w:val="7030A0"/>
          <w:lang w:val="en-US"/>
        </w:rPr>
        <w:t xml:space="preserve"> section 1</w:t>
      </w:r>
      <w:r w:rsidR="0025385D" w:rsidRPr="00AD43AB">
        <w:rPr>
          <w:i/>
          <w:color w:val="7030A0"/>
          <w:lang w:val="en-US"/>
        </w:rPr>
        <w:t xml:space="preserve"> “Before Week </w:t>
      </w:r>
      <w:proofErr w:type="gramStart"/>
      <w:r w:rsidR="0025385D" w:rsidRPr="00AD43AB">
        <w:rPr>
          <w:i/>
          <w:color w:val="7030A0"/>
          <w:lang w:val="en-US"/>
        </w:rPr>
        <w:t>1.</w:t>
      </w:r>
      <w:r w:rsidRPr="00AD43AB">
        <w:rPr>
          <w:i/>
          <w:color w:val="7030A0"/>
          <w:lang w:val="en-US"/>
        </w:rPr>
        <w:t>“</w:t>
      </w:r>
      <w:proofErr w:type="gramEnd"/>
      <w:r w:rsidRPr="00AD43AB">
        <w:rPr>
          <w:i/>
          <w:color w:val="7030A0"/>
          <w:lang w:val="en-US"/>
        </w:rPr>
        <w:t xml:space="preserve"> Then make changes to that answer</w:t>
      </w:r>
      <w:r w:rsidR="0025385D" w:rsidRPr="00AD43AB">
        <w:rPr>
          <w:i/>
          <w:color w:val="7030A0"/>
          <w:lang w:val="en-US"/>
        </w:rPr>
        <w:t>s</w:t>
      </w:r>
      <w:r w:rsidRPr="00AD43AB">
        <w:rPr>
          <w:i/>
          <w:color w:val="7030A0"/>
          <w:lang w:val="en-US"/>
        </w:rPr>
        <w:t xml:space="preserve">. Please only make changes if you believe something has changed. </w:t>
      </w:r>
    </w:p>
    <w:p w14:paraId="74ACF187" w14:textId="77777777" w:rsidR="00413352" w:rsidRPr="00AD43AB" w:rsidRDefault="00413352" w:rsidP="00413352">
      <w:pPr>
        <w:rPr>
          <w:i/>
          <w:color w:val="7030A0"/>
          <w:lang w:val="en-US"/>
        </w:rPr>
      </w:pPr>
      <w:r w:rsidRPr="00AD43AB">
        <w:rPr>
          <w:i/>
          <w:color w:val="7030A0"/>
          <w:lang w:val="en-US"/>
        </w:rPr>
        <w:t xml:space="preserve">Make sure that the changes are easily recognizable. For that purpose, directly track your changes with the Word “Track </w:t>
      </w:r>
      <w:proofErr w:type="gramStart"/>
      <w:r w:rsidRPr="00AD43AB">
        <w:rPr>
          <w:i/>
          <w:color w:val="7030A0"/>
          <w:lang w:val="en-US"/>
        </w:rPr>
        <w:t>Changes“ function</w:t>
      </w:r>
      <w:proofErr w:type="gramEnd"/>
      <w:r w:rsidRPr="00AD43AB">
        <w:rPr>
          <w:i/>
          <w:color w:val="7030A0"/>
          <w:lang w:val="en-US"/>
        </w:rPr>
        <w:t>. If there are too many, we suggest the following procedure: make the changes without tracking, save the new document, compare the document to the old one, and upload the document with the changes tracked. The final document and tracked changes should look like this:</w:t>
      </w:r>
    </w:p>
    <w:p w14:paraId="29BAAE52" w14:textId="77777777" w:rsidR="00413352" w:rsidRPr="00AD43AB" w:rsidRDefault="00413352" w:rsidP="00413352">
      <w:pPr>
        <w:jc w:val="center"/>
        <w:rPr>
          <w:i/>
          <w:color w:val="7030A0"/>
          <w:lang w:val="en-US"/>
        </w:rPr>
      </w:pPr>
      <w:r w:rsidRPr="00AD43AB">
        <w:rPr>
          <w:i/>
          <w:color w:val="7030A0"/>
          <w:lang w:val="en-US"/>
        </w:rPr>
        <w:t xml:space="preserve">This is my </w:t>
      </w:r>
      <w:del w:id="5" w:author="Adam" w:date="2022-05-21T10:19:00Z">
        <w:r w:rsidRPr="00AD43AB" w:rsidDel="00916426">
          <w:rPr>
            <w:i/>
            <w:color w:val="7030A0"/>
            <w:lang w:val="en-US"/>
          </w:rPr>
          <w:delText>old statement</w:delText>
        </w:r>
      </w:del>
      <w:ins w:id="6" w:author="Adam" w:date="2022-05-21T10:19:00Z">
        <w:r w:rsidRPr="00AD43AB">
          <w:rPr>
            <w:i/>
            <w:color w:val="7030A0"/>
            <w:lang w:val="en-US"/>
          </w:rPr>
          <w:t>new statement.</w:t>
        </w:r>
      </w:ins>
    </w:p>
    <w:p w14:paraId="79BE5761" w14:textId="77777777" w:rsidR="00413352" w:rsidRPr="00AD43AB" w:rsidRDefault="00413352" w:rsidP="00413352">
      <w:pPr>
        <w:rPr>
          <w:i/>
          <w:color w:val="7030A0"/>
          <w:lang w:val="en-US"/>
        </w:rPr>
      </w:pPr>
      <w:r w:rsidRPr="00AD43AB">
        <w:rPr>
          <w:i/>
          <w:color w:val="7030A0"/>
          <w:lang w:val="en-US"/>
        </w:rPr>
        <w:t xml:space="preserve">Please do not forget to copy and paste your responses in </w:t>
      </w:r>
      <w:proofErr w:type="spellStart"/>
      <w:r w:rsidRPr="00AD43AB">
        <w:rPr>
          <w:i/>
          <w:color w:val="7030A0"/>
          <w:lang w:val="en-US"/>
        </w:rPr>
        <w:t>SoSci</w:t>
      </w:r>
      <w:proofErr w:type="spellEnd"/>
      <w:r w:rsidRPr="00AD43AB">
        <w:rPr>
          <w:i/>
          <w:color w:val="7030A0"/>
          <w:lang w:val="en-US"/>
        </w:rPr>
        <w:t xml:space="preserve"> using the respective link - just the new version without the changes tracked. </w:t>
      </w:r>
    </w:p>
    <w:p w14:paraId="29F06EF2" w14:textId="77777777" w:rsidR="00413352" w:rsidRPr="00AD43AB" w:rsidRDefault="00413352" w:rsidP="00E44AD6">
      <w:pPr>
        <w:shd w:val="clear" w:color="auto" w:fill="FFFFFF"/>
        <w:spacing w:line="240" w:lineRule="auto"/>
        <w:jc w:val="left"/>
        <w:rPr>
          <w:color w:val="1F497D" w:themeColor="text2"/>
          <w:lang w:val="en-US"/>
        </w:rPr>
      </w:pPr>
    </w:p>
    <w:p w14:paraId="06577DB9" w14:textId="77777777" w:rsidR="00906269" w:rsidRDefault="00906269" w:rsidP="00906269">
      <w:pPr>
        <w:tabs>
          <w:tab w:val="left" w:pos="2742"/>
        </w:tabs>
        <w:rPr>
          <w:color w:val="1F497D" w:themeColor="text2"/>
          <w:lang w:val="en-US"/>
        </w:rPr>
      </w:pPr>
      <w:r w:rsidRPr="00AD43AB">
        <w:rPr>
          <w:color w:val="1F497D" w:themeColor="text2"/>
          <w:lang w:val="en-US"/>
        </w:rPr>
        <w:t>What role does your smartphone play in your life?</w:t>
      </w:r>
    </w:p>
    <w:p w14:paraId="657ED2FC" w14:textId="77777777" w:rsidR="00906269" w:rsidRPr="00403E33" w:rsidRDefault="00906269" w:rsidP="00906269">
      <w:pPr>
        <w:tabs>
          <w:tab w:val="left" w:pos="2742"/>
        </w:tabs>
        <w:rPr>
          <w:color w:val="000000" w:themeColor="text1"/>
        </w:rPr>
      </w:pPr>
      <w:r w:rsidRPr="00403E33">
        <w:rPr>
          <w:color w:val="000000" w:themeColor="text1"/>
        </w:rPr>
        <w:t xml:space="preserve">Ich benutze mein Smartphone um meine sozialen Kontakte zu pflegen. Deshalb spielt das Smartphone schon eine entscheidende Rolle in meinem Leben. Im </w:t>
      </w:r>
      <w:r>
        <w:rPr>
          <w:color w:val="000000" w:themeColor="text1"/>
        </w:rPr>
        <w:t>G</w:t>
      </w:r>
      <w:r w:rsidRPr="00403E33">
        <w:rPr>
          <w:color w:val="000000" w:themeColor="text1"/>
        </w:rPr>
        <w:t xml:space="preserve">runde kann man sagen ohne Smartphone leidet der soziale Kontakt.  </w:t>
      </w:r>
    </w:p>
    <w:p w14:paraId="4D70F0E7" w14:textId="77777777" w:rsidR="00906269" w:rsidRDefault="00906269" w:rsidP="00906269">
      <w:pPr>
        <w:tabs>
          <w:tab w:val="left" w:pos="2742"/>
        </w:tabs>
        <w:rPr>
          <w:color w:val="1F497D" w:themeColor="text2"/>
          <w:lang w:val="en-US"/>
        </w:rPr>
      </w:pPr>
      <w:r w:rsidRPr="00AD43AB">
        <w:rPr>
          <w:color w:val="1F497D" w:themeColor="text2"/>
          <w:lang w:val="en-US"/>
        </w:rPr>
        <w:t>Are you happy with the way you use your smartphone?</w:t>
      </w:r>
    </w:p>
    <w:p w14:paraId="00D6A237" w14:textId="77777777" w:rsidR="00906269" w:rsidRPr="00403E33" w:rsidRDefault="00906269" w:rsidP="00906269">
      <w:pPr>
        <w:tabs>
          <w:tab w:val="left" w:pos="2742"/>
        </w:tabs>
        <w:rPr>
          <w:color w:val="000000" w:themeColor="text1"/>
        </w:rPr>
      </w:pPr>
      <w:r w:rsidRPr="00403E33">
        <w:rPr>
          <w:color w:val="000000" w:themeColor="text1"/>
        </w:rPr>
        <w:t>Ja ich bin zufrieden</w:t>
      </w:r>
      <w:r>
        <w:rPr>
          <w:color w:val="000000" w:themeColor="text1"/>
        </w:rPr>
        <w:t>,</w:t>
      </w:r>
      <w:r w:rsidRPr="00403E33">
        <w:rPr>
          <w:color w:val="000000" w:themeColor="text1"/>
        </w:rPr>
        <w:t xml:space="preserve"> wie ich derzeit mein Smartphone benutze. Ich versuche es nur zu den Dingen zu benutzen, die mir auch wirklich wichtig sind. Natürlich benutze ich es auch für die Arbeit. Hier kann </w:t>
      </w:r>
      <w:proofErr w:type="spellStart"/>
      <w:r w:rsidRPr="00403E33">
        <w:rPr>
          <w:color w:val="000000" w:themeColor="text1"/>
        </w:rPr>
        <w:t>festgehlten</w:t>
      </w:r>
      <w:proofErr w:type="spellEnd"/>
      <w:r w:rsidRPr="00403E33">
        <w:rPr>
          <w:color w:val="000000" w:themeColor="text1"/>
        </w:rPr>
        <w:t xml:space="preserve"> werden, dass es ohne in meinem Fall nicht geht. </w:t>
      </w:r>
    </w:p>
    <w:p w14:paraId="4519D8B8" w14:textId="77777777" w:rsidR="00906269" w:rsidRPr="00906269" w:rsidRDefault="00906269" w:rsidP="00906269">
      <w:pPr>
        <w:tabs>
          <w:tab w:val="left" w:pos="2742"/>
        </w:tabs>
        <w:rPr>
          <w:color w:val="1F497D" w:themeColor="text2"/>
          <w:lang w:val="en-US"/>
        </w:rPr>
      </w:pPr>
      <w:r w:rsidRPr="00906269">
        <w:rPr>
          <w:color w:val="1F497D" w:themeColor="text2"/>
          <w:lang w:val="en-US"/>
        </w:rPr>
        <w:t xml:space="preserve">What do you like most? </w:t>
      </w:r>
    </w:p>
    <w:p w14:paraId="0B9BE24A" w14:textId="77777777" w:rsidR="00906269" w:rsidRPr="00403E33" w:rsidRDefault="00906269" w:rsidP="00906269">
      <w:pPr>
        <w:tabs>
          <w:tab w:val="left" w:pos="2742"/>
        </w:tabs>
        <w:rPr>
          <w:color w:val="1F497D" w:themeColor="text2"/>
        </w:rPr>
      </w:pPr>
      <w:r w:rsidRPr="00403E33">
        <w:rPr>
          <w:color w:val="000000" w:themeColor="text1"/>
        </w:rPr>
        <w:t>Ich mag es am meisten</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gewisse soziale Kontakte mit dem Smartphone pflegen kann. Des </w:t>
      </w:r>
      <w:proofErr w:type="spellStart"/>
      <w:r w:rsidRPr="00403E33">
        <w:rPr>
          <w:color w:val="000000" w:themeColor="text1"/>
        </w:rPr>
        <w:t>Weiteren</w:t>
      </w:r>
      <w:proofErr w:type="spellEnd"/>
      <w:r w:rsidRPr="00403E33">
        <w:rPr>
          <w:color w:val="000000" w:themeColor="text1"/>
        </w:rPr>
        <w:t xml:space="preserve"> ist das Smartphone sehr praktisch um Termine zu vereinbaren</w:t>
      </w:r>
      <w:r>
        <w:rPr>
          <w:color w:val="1F497D" w:themeColor="text2"/>
        </w:rPr>
        <w:t xml:space="preserve">. </w:t>
      </w:r>
    </w:p>
    <w:p w14:paraId="7644EED8" w14:textId="77777777" w:rsidR="00906269" w:rsidRPr="00906269" w:rsidRDefault="00906269" w:rsidP="00906269">
      <w:pPr>
        <w:tabs>
          <w:tab w:val="left" w:pos="2742"/>
        </w:tabs>
        <w:rPr>
          <w:color w:val="1F497D" w:themeColor="text2"/>
          <w:lang w:val="en-US"/>
        </w:rPr>
      </w:pPr>
      <w:r w:rsidRPr="00906269">
        <w:rPr>
          <w:color w:val="1F497D" w:themeColor="text2"/>
          <w:lang w:val="en-US"/>
        </w:rPr>
        <w:t>What do you like about your smartphone?</w:t>
      </w:r>
    </w:p>
    <w:p w14:paraId="4D8BDCFD" w14:textId="77777777" w:rsidR="00906269" w:rsidRPr="00403E33" w:rsidRDefault="00906269" w:rsidP="00906269">
      <w:pPr>
        <w:tabs>
          <w:tab w:val="left" w:pos="2742"/>
        </w:tabs>
        <w:rPr>
          <w:color w:val="000000" w:themeColor="text1"/>
        </w:rPr>
      </w:pPr>
      <w:r w:rsidRPr="00403E33">
        <w:rPr>
          <w:color w:val="000000" w:themeColor="text1"/>
        </w:rPr>
        <w:t>Mir gefällt</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mi</w:t>
      </w:r>
      <w:r>
        <w:rPr>
          <w:color w:val="000000" w:themeColor="text1"/>
        </w:rPr>
        <w:t xml:space="preserve">t dem Smartphone sehr viele Dinge machen kann. Zum Beispiel Serien schauen oder Informationen zu gewissen Themen besorgen kann, die für mich Wichtig sind. Das Smartphone </w:t>
      </w:r>
      <w:proofErr w:type="spellStart"/>
      <w:r>
        <w:rPr>
          <w:color w:val="000000" w:themeColor="text1"/>
        </w:rPr>
        <w:t>erleichter</w:t>
      </w:r>
      <w:proofErr w:type="spellEnd"/>
      <w:r>
        <w:rPr>
          <w:color w:val="000000" w:themeColor="text1"/>
        </w:rPr>
        <w:t xml:space="preserve"> manche Dinge im Leben. Ich brauche in meinem Fall kein Navigationsgerät mehr, hierfür benutze ich Google </w:t>
      </w:r>
      <w:proofErr w:type="spellStart"/>
      <w:r>
        <w:rPr>
          <w:color w:val="000000" w:themeColor="text1"/>
        </w:rPr>
        <w:t>Mapps</w:t>
      </w:r>
      <w:proofErr w:type="spellEnd"/>
      <w:r>
        <w:rPr>
          <w:color w:val="000000" w:themeColor="text1"/>
        </w:rPr>
        <w:t xml:space="preserve">. </w:t>
      </w:r>
    </w:p>
    <w:p w14:paraId="09A9ADCE" w14:textId="77777777" w:rsidR="00906269" w:rsidRPr="00403E33" w:rsidRDefault="00906269" w:rsidP="00906269">
      <w:pPr>
        <w:spacing w:after="0" w:line="240" w:lineRule="auto"/>
        <w:jc w:val="left"/>
        <w:rPr>
          <w:color w:val="1F497D" w:themeColor="text2"/>
          <w:lang w:val="en-US"/>
        </w:rPr>
      </w:pPr>
      <w:r w:rsidRPr="00403E33">
        <w:rPr>
          <w:color w:val="1F497D" w:themeColor="text2"/>
          <w:lang w:val="en-US"/>
        </w:rPr>
        <w:t>What do you dislike about your smartphone?</w:t>
      </w:r>
    </w:p>
    <w:p w14:paraId="4D7D6DC9" w14:textId="77777777" w:rsidR="00906269" w:rsidRPr="00403E33" w:rsidRDefault="00906269" w:rsidP="00906269">
      <w:pPr>
        <w:spacing w:after="0" w:line="240" w:lineRule="auto"/>
        <w:jc w:val="left"/>
        <w:rPr>
          <w:color w:val="1F497D" w:themeColor="text2"/>
          <w:lang w:val="en-US"/>
        </w:rPr>
      </w:pPr>
    </w:p>
    <w:p w14:paraId="5FE98977" w14:textId="77777777" w:rsidR="00906269" w:rsidRPr="00403E33" w:rsidRDefault="00906269" w:rsidP="00906269">
      <w:pPr>
        <w:spacing w:after="0" w:line="240" w:lineRule="auto"/>
        <w:jc w:val="left"/>
        <w:rPr>
          <w:i/>
        </w:rPr>
      </w:pPr>
      <w:r w:rsidRPr="00403E33">
        <w:rPr>
          <w:color w:val="000000" w:themeColor="text1"/>
        </w:rPr>
        <w:t>Mir gefällt nicht</w:t>
      </w:r>
      <w:r>
        <w:rPr>
          <w:color w:val="000000" w:themeColor="text1"/>
        </w:rPr>
        <w:t>,</w:t>
      </w:r>
      <w:r w:rsidRPr="00403E33">
        <w:rPr>
          <w:color w:val="000000" w:themeColor="text1"/>
        </w:rPr>
        <w:t xml:space="preserve"> da</w:t>
      </w:r>
      <w:r>
        <w:rPr>
          <w:color w:val="000000" w:themeColor="text1"/>
        </w:rPr>
        <w:t>s</w:t>
      </w:r>
      <w:r w:rsidRPr="00403E33">
        <w:rPr>
          <w:color w:val="000000" w:themeColor="text1"/>
        </w:rPr>
        <w:t xml:space="preserve">s ich </w:t>
      </w:r>
      <w:r>
        <w:rPr>
          <w:color w:val="000000" w:themeColor="text1"/>
        </w:rPr>
        <w:t xml:space="preserve">manchmal so viel Zeit am Smartphone verbringe. Es kann echt süchtig machen. Aber im selben Moment ist es auch nicht mehr weg zu denken. Heutzutage benutzt fast jeder ein Smartphone. Wie kann man sich noch ohne Smartphone verständigen. Mir </w:t>
      </w:r>
      <w:r>
        <w:rPr>
          <w:color w:val="000000" w:themeColor="text1"/>
        </w:rPr>
        <w:lastRenderedPageBreak/>
        <w:t xml:space="preserve">fällt da keine Möglichkeit mehr ein. Natürlich kann man sich mit der Person treffen. Aber wie wird das </w:t>
      </w:r>
      <w:proofErr w:type="spellStart"/>
      <w:r>
        <w:rPr>
          <w:color w:val="000000" w:themeColor="text1"/>
        </w:rPr>
        <w:t>heutztage</w:t>
      </w:r>
      <w:proofErr w:type="spellEnd"/>
      <w:r>
        <w:rPr>
          <w:color w:val="000000" w:themeColor="text1"/>
        </w:rPr>
        <w:t xml:space="preserve"> vereinbart? Natürlich mit dem Smartphone. </w:t>
      </w:r>
    </w:p>
    <w:p w14:paraId="1D4B8515" w14:textId="77777777" w:rsidR="00906269" w:rsidRPr="00403E33" w:rsidRDefault="00906269" w:rsidP="00906269">
      <w:pPr>
        <w:spacing w:after="0" w:line="240" w:lineRule="auto"/>
        <w:jc w:val="left"/>
        <w:rPr>
          <w:i/>
        </w:rPr>
      </w:pPr>
    </w:p>
    <w:p w14:paraId="753D2ADA" w14:textId="77777777" w:rsidR="00906269" w:rsidRPr="00AD43AB" w:rsidRDefault="00906269" w:rsidP="00906269">
      <w:pPr>
        <w:spacing w:after="0" w:line="240" w:lineRule="auto"/>
        <w:jc w:val="left"/>
        <w:rPr>
          <w:color w:val="1F497D" w:themeColor="text2"/>
          <w:lang w:val="en-US"/>
        </w:rPr>
      </w:pPr>
      <w:r w:rsidRPr="00AD43AB">
        <w:rPr>
          <w:color w:val="1F497D" w:themeColor="text2"/>
          <w:lang w:val="en-US"/>
        </w:rPr>
        <w:t>Do you use your smartphone sometimes even though you do not really want to?</w:t>
      </w:r>
    </w:p>
    <w:p w14:paraId="46A1DE30" w14:textId="77777777" w:rsidR="00906269" w:rsidRPr="00AD43AB" w:rsidRDefault="00906269" w:rsidP="00906269">
      <w:pPr>
        <w:spacing w:after="0" w:line="240" w:lineRule="auto"/>
        <w:jc w:val="left"/>
        <w:rPr>
          <w:i/>
          <w:lang w:val="en-US"/>
        </w:rPr>
      </w:pPr>
    </w:p>
    <w:p w14:paraId="4AD5ADFB" w14:textId="77777777" w:rsidR="00906269" w:rsidRPr="00403E33" w:rsidRDefault="00906269" w:rsidP="00906269">
      <w:pPr>
        <w:spacing w:after="0" w:line="240" w:lineRule="auto"/>
        <w:jc w:val="left"/>
        <w:rPr>
          <w:color w:val="000000" w:themeColor="text1"/>
        </w:rPr>
      </w:pPr>
      <w:r w:rsidRPr="00403E33">
        <w:rPr>
          <w:color w:val="000000" w:themeColor="text1"/>
        </w:rPr>
        <w:t>Ja ich kann sagen</w:t>
      </w:r>
      <w:r>
        <w:rPr>
          <w:color w:val="000000" w:themeColor="text1"/>
        </w:rPr>
        <w:t xml:space="preserve">, </w:t>
      </w:r>
      <w:r w:rsidRPr="00403E33">
        <w:rPr>
          <w:color w:val="000000" w:themeColor="text1"/>
        </w:rPr>
        <w:t>da</w:t>
      </w:r>
      <w:r>
        <w:rPr>
          <w:color w:val="000000" w:themeColor="text1"/>
        </w:rPr>
        <w:t>s</w:t>
      </w:r>
      <w:r w:rsidRPr="00403E33">
        <w:rPr>
          <w:color w:val="000000" w:themeColor="text1"/>
        </w:rPr>
        <w:t xml:space="preserve">s </w:t>
      </w:r>
      <w:r>
        <w:rPr>
          <w:color w:val="000000" w:themeColor="text1"/>
        </w:rPr>
        <w:t xml:space="preserve">ich mein Smartphone unterbewusst benutze, obwohl ich es eigentlich nicht will. Der drang es zu benutzen ist in </w:t>
      </w:r>
      <w:proofErr w:type="spellStart"/>
      <w:r>
        <w:rPr>
          <w:color w:val="000000" w:themeColor="text1"/>
        </w:rPr>
        <w:t>denn</w:t>
      </w:r>
      <w:proofErr w:type="spellEnd"/>
      <w:r>
        <w:rPr>
          <w:color w:val="000000" w:themeColor="text1"/>
        </w:rPr>
        <w:t xml:space="preserve"> meisten Fällen aber auch deutlich zu hoch. Ich glaube in der heutigen Welt kein Smartphone zu haben ist ein starker Nachteil für die Person bzw. es ist unmöglich. </w:t>
      </w:r>
    </w:p>
    <w:p w14:paraId="02804829" w14:textId="77777777" w:rsidR="00906269" w:rsidRPr="00403E33" w:rsidRDefault="00906269" w:rsidP="00906269">
      <w:pPr>
        <w:spacing w:after="0" w:line="240" w:lineRule="auto"/>
        <w:jc w:val="left"/>
        <w:rPr>
          <w:color w:val="000000" w:themeColor="text1"/>
        </w:rPr>
      </w:pPr>
    </w:p>
    <w:p w14:paraId="0E5CF56F" w14:textId="77777777" w:rsidR="00906269" w:rsidRPr="00AD43AB" w:rsidRDefault="00906269" w:rsidP="00906269">
      <w:pPr>
        <w:spacing w:after="0" w:line="240" w:lineRule="auto"/>
        <w:jc w:val="left"/>
        <w:rPr>
          <w:color w:val="1F497D" w:themeColor="text2"/>
          <w:lang w:val="en-US"/>
        </w:rPr>
      </w:pPr>
      <w:r w:rsidRPr="00AD43AB">
        <w:rPr>
          <w:color w:val="1F497D" w:themeColor="text2"/>
          <w:lang w:val="en-US"/>
        </w:rPr>
        <w:t>Would you like to change anything about the way you use your smartphone?</w:t>
      </w:r>
    </w:p>
    <w:p w14:paraId="1F406112" w14:textId="77777777" w:rsidR="00906269" w:rsidRPr="00AD43AB" w:rsidRDefault="00906269" w:rsidP="00906269">
      <w:pPr>
        <w:spacing w:after="0" w:line="240" w:lineRule="auto"/>
        <w:jc w:val="left"/>
        <w:rPr>
          <w:i/>
          <w:lang w:val="en-US"/>
        </w:rPr>
      </w:pPr>
    </w:p>
    <w:p w14:paraId="71381BC7" w14:textId="03D8AD6F" w:rsidR="00413352" w:rsidRPr="00906269" w:rsidRDefault="00906269" w:rsidP="00906269">
      <w:pPr>
        <w:spacing w:after="0" w:line="240" w:lineRule="auto"/>
        <w:jc w:val="left"/>
        <w:rPr>
          <w:i/>
        </w:rPr>
      </w:pPr>
      <w:r w:rsidRPr="00403E33">
        <w:rPr>
          <w:color w:val="000000" w:themeColor="text1"/>
        </w:rPr>
        <w:t>Ich möchte nicht</w:t>
      </w:r>
      <w:r>
        <w:rPr>
          <w:color w:val="000000" w:themeColor="text1"/>
        </w:rPr>
        <w:t>s</w:t>
      </w:r>
      <w:r w:rsidRPr="00403E33">
        <w:rPr>
          <w:color w:val="000000" w:themeColor="text1"/>
        </w:rPr>
        <w:t xml:space="preserve"> an der Art und Weise verändern</w:t>
      </w:r>
      <w:r>
        <w:rPr>
          <w:color w:val="000000" w:themeColor="text1"/>
        </w:rPr>
        <w:t xml:space="preserve">, </w:t>
      </w:r>
      <w:r w:rsidRPr="00403E33">
        <w:rPr>
          <w:color w:val="000000" w:themeColor="text1"/>
        </w:rPr>
        <w:t>wie ich mein Smart</w:t>
      </w:r>
      <w:r>
        <w:rPr>
          <w:color w:val="000000" w:themeColor="text1"/>
        </w:rPr>
        <w:t xml:space="preserve">phone benutze. Ich habe die Überzeugung, dass ich sehr gut </w:t>
      </w:r>
      <w:proofErr w:type="spellStart"/>
      <w:proofErr w:type="gramStart"/>
      <w:r>
        <w:rPr>
          <w:color w:val="000000" w:themeColor="text1"/>
        </w:rPr>
        <w:t>weis</w:t>
      </w:r>
      <w:proofErr w:type="spellEnd"/>
      <w:proofErr w:type="gramEnd"/>
      <w:r>
        <w:rPr>
          <w:color w:val="000000" w:themeColor="text1"/>
        </w:rPr>
        <w:t xml:space="preserve">, wie ich mit dem Smartphone umgehen sollte, damit es keinen negativen Auswirkungen auf mich oder mein Umfeld hat. </w:t>
      </w:r>
      <w:r w:rsidRPr="00403E33">
        <w:rPr>
          <w:i/>
        </w:rPr>
        <w:t xml:space="preserve"> </w:t>
      </w:r>
      <w:r w:rsidR="003E5F1E" w:rsidRPr="00906269">
        <w:rPr>
          <w:i/>
        </w:rPr>
        <w:br w:type="page"/>
      </w:r>
    </w:p>
    <w:p w14:paraId="5220332A" w14:textId="78793B0F" w:rsidR="0025385D" w:rsidRPr="00AD43AB" w:rsidRDefault="0025385D" w:rsidP="0025385D">
      <w:pPr>
        <w:pStyle w:val="berschrift1"/>
        <w:rPr>
          <w:lang w:val="en-US"/>
        </w:rPr>
      </w:pPr>
      <w:bookmarkStart w:id="7" w:name="_Toc134857147"/>
      <w:r w:rsidRPr="00AD43AB">
        <w:rPr>
          <w:lang w:val="en-US"/>
        </w:rPr>
        <w:lastRenderedPageBreak/>
        <w:t xml:space="preserve">Week 7: </w:t>
      </w:r>
      <w:r w:rsidR="00103CD4" w:rsidRPr="00AD43AB">
        <w:rPr>
          <w:lang w:val="en-US"/>
        </w:rPr>
        <w:t>Revised</w:t>
      </w:r>
      <w:r w:rsidRPr="00AD43AB">
        <w:rPr>
          <w:lang w:val="en-US"/>
        </w:rPr>
        <w:t xml:space="preserve"> Thoughts on Smartphone Use (</w:t>
      </w:r>
      <w:r w:rsidR="002C5273" w:rsidRPr="00AD43AB">
        <w:rPr>
          <w:lang w:val="en-US"/>
        </w:rPr>
        <w:t>about</w:t>
      </w:r>
      <w:r w:rsidRPr="00AD43AB">
        <w:rPr>
          <w:lang w:val="en-US"/>
        </w:rPr>
        <w:t xml:space="preserve"> </w:t>
      </w:r>
      <w:r w:rsidR="002C5273" w:rsidRPr="00AD43AB">
        <w:rPr>
          <w:lang w:val="en-US"/>
        </w:rPr>
        <w:t>3</w:t>
      </w:r>
      <w:r w:rsidRPr="00AD43AB">
        <w:rPr>
          <w:lang w:val="en-US"/>
        </w:rPr>
        <w:t xml:space="preserve"> pages)</w:t>
      </w:r>
      <w:bookmarkEnd w:id="7"/>
    </w:p>
    <w:p w14:paraId="08AD069C" w14:textId="148267F4" w:rsidR="002C5273" w:rsidRPr="00AD43AB" w:rsidRDefault="002C5273" w:rsidP="002C5273">
      <w:pPr>
        <w:rPr>
          <w:i/>
          <w:color w:val="7030A0"/>
          <w:lang w:val="en-US"/>
        </w:rPr>
      </w:pPr>
      <w:r w:rsidRPr="00AD43AB">
        <w:rPr>
          <w:i/>
          <w:color w:val="7030A0"/>
          <w:lang w:val="en-US"/>
        </w:rPr>
        <w:t>Repeat the task:</w:t>
      </w:r>
    </w:p>
    <w:p w14:paraId="372A3A5F" w14:textId="273072B3" w:rsidR="002C5273" w:rsidRPr="00AD43AB" w:rsidRDefault="002C5273" w:rsidP="002C5273">
      <w:pPr>
        <w:rPr>
          <w:i/>
          <w:color w:val="7030A0"/>
          <w:lang w:val="en-US"/>
        </w:rPr>
      </w:pPr>
      <w:r w:rsidRPr="00AD43AB">
        <w:rPr>
          <w:i/>
          <w:color w:val="7030A0"/>
          <w:lang w:val="en-US"/>
        </w:rPr>
        <w:t xml:space="preserve">Please copy your answers from section 1 “Before Week </w:t>
      </w:r>
      <w:proofErr w:type="gramStart"/>
      <w:r w:rsidRPr="00AD43AB">
        <w:rPr>
          <w:i/>
          <w:color w:val="7030A0"/>
          <w:lang w:val="en-US"/>
        </w:rPr>
        <w:t>1.“</w:t>
      </w:r>
      <w:proofErr w:type="gramEnd"/>
      <w:r w:rsidRPr="00AD43AB">
        <w:rPr>
          <w:i/>
          <w:color w:val="7030A0"/>
          <w:lang w:val="en-US"/>
        </w:rPr>
        <w:t xml:space="preserve"> Then make changes to that answers. Please only make changes if you believe something has changed. </w:t>
      </w:r>
    </w:p>
    <w:p w14:paraId="6A0E0DC0" w14:textId="77777777" w:rsidR="002C5273" w:rsidRPr="00AD43AB" w:rsidRDefault="002C5273" w:rsidP="002C5273">
      <w:pPr>
        <w:rPr>
          <w:i/>
          <w:color w:val="7030A0"/>
          <w:lang w:val="en-US"/>
        </w:rPr>
      </w:pPr>
      <w:r w:rsidRPr="00AD43AB">
        <w:rPr>
          <w:i/>
          <w:color w:val="7030A0"/>
          <w:lang w:val="en-US"/>
        </w:rPr>
        <w:t xml:space="preserve">Make sure that the changes are easily recognizable. For that purpose, directly track your changes with the Word “Track </w:t>
      </w:r>
      <w:proofErr w:type="gramStart"/>
      <w:r w:rsidRPr="00AD43AB">
        <w:rPr>
          <w:i/>
          <w:color w:val="7030A0"/>
          <w:lang w:val="en-US"/>
        </w:rPr>
        <w:t>Changes“ function</w:t>
      </w:r>
      <w:proofErr w:type="gramEnd"/>
      <w:r w:rsidRPr="00AD43AB">
        <w:rPr>
          <w:i/>
          <w:color w:val="7030A0"/>
          <w:lang w:val="en-US"/>
        </w:rPr>
        <w:t>. If there are too many, we suggest the following procedure: make the changes without tracking, save the new document, compare the document to the old one, and upload the document with the changes tracked. The final document and tracked changes should look like this:</w:t>
      </w:r>
    </w:p>
    <w:p w14:paraId="38326447" w14:textId="77777777" w:rsidR="002C5273" w:rsidRPr="00AD43AB" w:rsidRDefault="002C5273" w:rsidP="002C5273">
      <w:pPr>
        <w:jc w:val="center"/>
        <w:rPr>
          <w:i/>
          <w:color w:val="7030A0"/>
          <w:lang w:val="en-US"/>
        </w:rPr>
      </w:pPr>
      <w:r w:rsidRPr="00AD43AB">
        <w:rPr>
          <w:i/>
          <w:color w:val="7030A0"/>
          <w:lang w:val="en-US"/>
        </w:rPr>
        <w:t xml:space="preserve">This is my </w:t>
      </w:r>
      <w:del w:id="8" w:author="Adam" w:date="2022-05-21T10:19:00Z">
        <w:r w:rsidRPr="00AD43AB" w:rsidDel="00916426">
          <w:rPr>
            <w:i/>
            <w:color w:val="7030A0"/>
            <w:lang w:val="en-US"/>
          </w:rPr>
          <w:delText>old statement</w:delText>
        </w:r>
      </w:del>
      <w:ins w:id="9" w:author="Adam" w:date="2022-05-21T10:19:00Z">
        <w:r w:rsidRPr="00AD43AB">
          <w:rPr>
            <w:i/>
            <w:color w:val="7030A0"/>
            <w:lang w:val="en-US"/>
          </w:rPr>
          <w:t>new statement.</w:t>
        </w:r>
      </w:ins>
    </w:p>
    <w:p w14:paraId="003DD65B" w14:textId="77777777" w:rsidR="002C5273" w:rsidRPr="00AD43AB" w:rsidRDefault="002C5273" w:rsidP="002C5273">
      <w:pPr>
        <w:rPr>
          <w:i/>
          <w:color w:val="7030A0"/>
          <w:lang w:val="en-US"/>
        </w:rPr>
      </w:pPr>
      <w:r w:rsidRPr="00AD43AB">
        <w:rPr>
          <w:i/>
          <w:color w:val="7030A0"/>
          <w:lang w:val="en-US"/>
        </w:rPr>
        <w:t xml:space="preserve">Please do not forget to copy and paste your responses in </w:t>
      </w:r>
      <w:proofErr w:type="spellStart"/>
      <w:r w:rsidRPr="00AD43AB">
        <w:rPr>
          <w:i/>
          <w:color w:val="7030A0"/>
          <w:lang w:val="en-US"/>
        </w:rPr>
        <w:t>SoSci</w:t>
      </w:r>
      <w:proofErr w:type="spellEnd"/>
      <w:r w:rsidRPr="00AD43AB">
        <w:rPr>
          <w:i/>
          <w:color w:val="7030A0"/>
          <w:lang w:val="en-US"/>
        </w:rPr>
        <w:t xml:space="preserve"> using the respective link - just the new version without the changes tracked. </w:t>
      </w:r>
    </w:p>
    <w:p w14:paraId="62AD8FAA" w14:textId="77777777" w:rsidR="00242EE2" w:rsidRDefault="00242EE2" w:rsidP="00242EE2">
      <w:pPr>
        <w:tabs>
          <w:tab w:val="left" w:pos="2742"/>
        </w:tabs>
        <w:rPr>
          <w:color w:val="1F497D" w:themeColor="text2"/>
          <w:lang w:val="en-US"/>
        </w:rPr>
      </w:pPr>
      <w:r w:rsidRPr="00AD43AB">
        <w:rPr>
          <w:color w:val="1F497D" w:themeColor="text2"/>
          <w:lang w:val="en-US"/>
        </w:rPr>
        <w:t>What role does your smartphone play in your life?</w:t>
      </w:r>
    </w:p>
    <w:p w14:paraId="376D51FD" w14:textId="77777777" w:rsidR="00242EE2" w:rsidRPr="00403E33" w:rsidRDefault="00242EE2" w:rsidP="00242EE2">
      <w:pPr>
        <w:tabs>
          <w:tab w:val="left" w:pos="2742"/>
        </w:tabs>
        <w:rPr>
          <w:color w:val="000000" w:themeColor="text1"/>
        </w:rPr>
      </w:pPr>
      <w:r w:rsidRPr="00403E33">
        <w:rPr>
          <w:color w:val="000000" w:themeColor="text1"/>
        </w:rPr>
        <w:t xml:space="preserve">Ich benutze mein Smartphone um meine sozialen Kontakte zu pflegen. Deshalb spielt das Smartphone schon eine entscheidende Rolle in meinem Leben. Im </w:t>
      </w:r>
      <w:r>
        <w:rPr>
          <w:color w:val="000000" w:themeColor="text1"/>
        </w:rPr>
        <w:t>G</w:t>
      </w:r>
      <w:r w:rsidRPr="00403E33">
        <w:rPr>
          <w:color w:val="000000" w:themeColor="text1"/>
        </w:rPr>
        <w:t xml:space="preserve">runde kann man sagen ohne Smartphone leidet der soziale Kontakt.  </w:t>
      </w:r>
    </w:p>
    <w:p w14:paraId="77EF1998" w14:textId="77777777" w:rsidR="00242EE2" w:rsidRDefault="00242EE2" w:rsidP="00242EE2">
      <w:pPr>
        <w:tabs>
          <w:tab w:val="left" w:pos="2742"/>
        </w:tabs>
        <w:rPr>
          <w:color w:val="1F497D" w:themeColor="text2"/>
          <w:lang w:val="en-US"/>
        </w:rPr>
      </w:pPr>
      <w:r w:rsidRPr="00AD43AB">
        <w:rPr>
          <w:color w:val="1F497D" w:themeColor="text2"/>
          <w:lang w:val="en-US"/>
        </w:rPr>
        <w:t>Are you happy with the way you use your smartphone?</w:t>
      </w:r>
    </w:p>
    <w:p w14:paraId="2AB5CF63" w14:textId="77777777" w:rsidR="00242EE2" w:rsidRPr="00403E33" w:rsidRDefault="00242EE2" w:rsidP="00242EE2">
      <w:pPr>
        <w:tabs>
          <w:tab w:val="left" w:pos="2742"/>
        </w:tabs>
        <w:rPr>
          <w:color w:val="000000" w:themeColor="text1"/>
        </w:rPr>
      </w:pPr>
      <w:r w:rsidRPr="00403E33">
        <w:rPr>
          <w:color w:val="000000" w:themeColor="text1"/>
        </w:rPr>
        <w:t>Ja ich bin zufrieden</w:t>
      </w:r>
      <w:r>
        <w:rPr>
          <w:color w:val="000000" w:themeColor="text1"/>
        </w:rPr>
        <w:t>,</w:t>
      </w:r>
      <w:r w:rsidRPr="00403E33">
        <w:rPr>
          <w:color w:val="000000" w:themeColor="text1"/>
        </w:rPr>
        <w:t xml:space="preserve"> wie ich derzeit mein Smartphone benutze. Ich versuche es nur zu den Dingen zu benutzen, die mir auch wirklich wichtig sind. Natürlich benutze ich es auch für die Arbeit. Hier kann </w:t>
      </w:r>
      <w:proofErr w:type="spellStart"/>
      <w:r w:rsidRPr="00403E33">
        <w:rPr>
          <w:color w:val="000000" w:themeColor="text1"/>
        </w:rPr>
        <w:t>festgehlten</w:t>
      </w:r>
      <w:proofErr w:type="spellEnd"/>
      <w:r w:rsidRPr="00403E33">
        <w:rPr>
          <w:color w:val="000000" w:themeColor="text1"/>
        </w:rPr>
        <w:t xml:space="preserve"> werden, dass es ohne in meinem Fall nicht geht. </w:t>
      </w:r>
    </w:p>
    <w:p w14:paraId="1BE1C37D" w14:textId="77777777" w:rsidR="00242EE2" w:rsidRPr="00906269" w:rsidRDefault="00242EE2" w:rsidP="00242EE2">
      <w:pPr>
        <w:tabs>
          <w:tab w:val="left" w:pos="2742"/>
        </w:tabs>
        <w:rPr>
          <w:color w:val="1F497D" w:themeColor="text2"/>
          <w:lang w:val="en-US"/>
        </w:rPr>
      </w:pPr>
      <w:r w:rsidRPr="00906269">
        <w:rPr>
          <w:color w:val="1F497D" w:themeColor="text2"/>
          <w:lang w:val="en-US"/>
        </w:rPr>
        <w:t xml:space="preserve">What do you like most? </w:t>
      </w:r>
    </w:p>
    <w:p w14:paraId="3F154091" w14:textId="77777777" w:rsidR="00242EE2" w:rsidRPr="00403E33" w:rsidRDefault="00242EE2" w:rsidP="00242EE2">
      <w:pPr>
        <w:tabs>
          <w:tab w:val="left" w:pos="2742"/>
        </w:tabs>
        <w:rPr>
          <w:color w:val="1F497D" w:themeColor="text2"/>
        </w:rPr>
      </w:pPr>
      <w:r w:rsidRPr="00403E33">
        <w:rPr>
          <w:color w:val="000000" w:themeColor="text1"/>
        </w:rPr>
        <w:t>Ich mag es am meisten</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gewisse soziale Kontakte mit dem Smartphone pflegen kann. Des </w:t>
      </w:r>
      <w:proofErr w:type="spellStart"/>
      <w:r w:rsidRPr="00403E33">
        <w:rPr>
          <w:color w:val="000000" w:themeColor="text1"/>
        </w:rPr>
        <w:t>Weiteren</w:t>
      </w:r>
      <w:proofErr w:type="spellEnd"/>
      <w:r w:rsidRPr="00403E33">
        <w:rPr>
          <w:color w:val="000000" w:themeColor="text1"/>
        </w:rPr>
        <w:t xml:space="preserve"> ist das Smartphone sehr praktisch um Termine zu vereinbaren</w:t>
      </w:r>
      <w:r>
        <w:rPr>
          <w:color w:val="1F497D" w:themeColor="text2"/>
        </w:rPr>
        <w:t xml:space="preserve">. </w:t>
      </w:r>
    </w:p>
    <w:p w14:paraId="2D5AD052" w14:textId="77777777" w:rsidR="00242EE2" w:rsidRPr="00906269" w:rsidRDefault="00242EE2" w:rsidP="00242EE2">
      <w:pPr>
        <w:tabs>
          <w:tab w:val="left" w:pos="2742"/>
        </w:tabs>
        <w:rPr>
          <w:color w:val="1F497D" w:themeColor="text2"/>
          <w:lang w:val="en-US"/>
        </w:rPr>
      </w:pPr>
      <w:r w:rsidRPr="00906269">
        <w:rPr>
          <w:color w:val="1F497D" w:themeColor="text2"/>
          <w:lang w:val="en-US"/>
        </w:rPr>
        <w:t>What do you like about your smartphone?</w:t>
      </w:r>
    </w:p>
    <w:p w14:paraId="0FF6A4DF" w14:textId="77777777" w:rsidR="00242EE2" w:rsidRPr="00403E33" w:rsidRDefault="00242EE2" w:rsidP="00242EE2">
      <w:pPr>
        <w:tabs>
          <w:tab w:val="left" w:pos="2742"/>
        </w:tabs>
        <w:rPr>
          <w:color w:val="000000" w:themeColor="text1"/>
        </w:rPr>
      </w:pPr>
      <w:r w:rsidRPr="00403E33">
        <w:rPr>
          <w:color w:val="000000" w:themeColor="text1"/>
        </w:rPr>
        <w:t>Mir gefällt</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mi</w:t>
      </w:r>
      <w:r>
        <w:rPr>
          <w:color w:val="000000" w:themeColor="text1"/>
        </w:rPr>
        <w:t xml:space="preserve">t dem Smartphone sehr viele Dinge machen kann. Zum Beispiel Serien schauen oder Informationen zu gewissen Themen besorgen kann, die für mich Wichtig sind. Das Smartphone </w:t>
      </w:r>
      <w:proofErr w:type="spellStart"/>
      <w:r>
        <w:rPr>
          <w:color w:val="000000" w:themeColor="text1"/>
        </w:rPr>
        <w:t>erleichter</w:t>
      </w:r>
      <w:proofErr w:type="spellEnd"/>
      <w:r>
        <w:rPr>
          <w:color w:val="000000" w:themeColor="text1"/>
        </w:rPr>
        <w:t xml:space="preserve"> manche Dinge im Leben. Ich brauche in meinem Fall kein Navigationsgerät mehr, hierfür benutze ich Google </w:t>
      </w:r>
      <w:proofErr w:type="spellStart"/>
      <w:r>
        <w:rPr>
          <w:color w:val="000000" w:themeColor="text1"/>
        </w:rPr>
        <w:t>Mapps</w:t>
      </w:r>
      <w:proofErr w:type="spellEnd"/>
      <w:r>
        <w:rPr>
          <w:color w:val="000000" w:themeColor="text1"/>
        </w:rPr>
        <w:t xml:space="preserve">. </w:t>
      </w:r>
    </w:p>
    <w:p w14:paraId="041FB2A4" w14:textId="77777777" w:rsidR="00242EE2" w:rsidRPr="00403E33" w:rsidRDefault="00242EE2" w:rsidP="00242EE2">
      <w:pPr>
        <w:spacing w:after="0" w:line="240" w:lineRule="auto"/>
        <w:jc w:val="left"/>
        <w:rPr>
          <w:color w:val="1F497D" w:themeColor="text2"/>
          <w:lang w:val="en-US"/>
        </w:rPr>
      </w:pPr>
      <w:r w:rsidRPr="00403E33">
        <w:rPr>
          <w:color w:val="1F497D" w:themeColor="text2"/>
          <w:lang w:val="en-US"/>
        </w:rPr>
        <w:t>What do you dislike about your smartphone?</w:t>
      </w:r>
    </w:p>
    <w:p w14:paraId="4F14F6D3" w14:textId="77777777" w:rsidR="00242EE2" w:rsidRPr="00403E33" w:rsidRDefault="00242EE2" w:rsidP="00242EE2">
      <w:pPr>
        <w:spacing w:after="0" w:line="240" w:lineRule="auto"/>
        <w:jc w:val="left"/>
        <w:rPr>
          <w:color w:val="1F497D" w:themeColor="text2"/>
          <w:lang w:val="en-US"/>
        </w:rPr>
      </w:pPr>
    </w:p>
    <w:p w14:paraId="724DCDCC" w14:textId="77777777" w:rsidR="00242EE2" w:rsidRPr="00403E33" w:rsidRDefault="00242EE2" w:rsidP="00242EE2">
      <w:pPr>
        <w:spacing w:after="0" w:line="240" w:lineRule="auto"/>
        <w:jc w:val="left"/>
        <w:rPr>
          <w:i/>
        </w:rPr>
      </w:pPr>
      <w:r w:rsidRPr="00403E33">
        <w:rPr>
          <w:color w:val="000000" w:themeColor="text1"/>
        </w:rPr>
        <w:t>Mir gefällt nicht</w:t>
      </w:r>
      <w:r>
        <w:rPr>
          <w:color w:val="000000" w:themeColor="text1"/>
        </w:rPr>
        <w:t>,</w:t>
      </w:r>
      <w:r w:rsidRPr="00403E33">
        <w:rPr>
          <w:color w:val="000000" w:themeColor="text1"/>
        </w:rPr>
        <w:t xml:space="preserve"> da</w:t>
      </w:r>
      <w:r>
        <w:rPr>
          <w:color w:val="000000" w:themeColor="text1"/>
        </w:rPr>
        <w:t>s</w:t>
      </w:r>
      <w:r w:rsidRPr="00403E33">
        <w:rPr>
          <w:color w:val="000000" w:themeColor="text1"/>
        </w:rPr>
        <w:t xml:space="preserve">s ich </w:t>
      </w:r>
      <w:r>
        <w:rPr>
          <w:color w:val="000000" w:themeColor="text1"/>
        </w:rPr>
        <w:t xml:space="preserve">manchmal so viel Zeit am Smartphone verbringe. Es kann echt süchtig machen. Aber im selben Moment ist es auch nicht mehr weg zu denken. Heutzutage benutzt fast jeder ein Smartphone. Wie kann man sich noch ohne Smartphone verständigen. Mir </w:t>
      </w:r>
      <w:r>
        <w:rPr>
          <w:color w:val="000000" w:themeColor="text1"/>
        </w:rPr>
        <w:lastRenderedPageBreak/>
        <w:t xml:space="preserve">fällt da keine Möglichkeit mehr ein. Natürlich kann man sich mit der Person treffen. Aber wie wird das </w:t>
      </w:r>
      <w:proofErr w:type="spellStart"/>
      <w:r>
        <w:rPr>
          <w:color w:val="000000" w:themeColor="text1"/>
        </w:rPr>
        <w:t>heutztage</w:t>
      </w:r>
      <w:proofErr w:type="spellEnd"/>
      <w:r>
        <w:rPr>
          <w:color w:val="000000" w:themeColor="text1"/>
        </w:rPr>
        <w:t xml:space="preserve"> vereinbart? Natürlich mit dem Smartphone. </w:t>
      </w:r>
    </w:p>
    <w:p w14:paraId="2DDD0073" w14:textId="77777777" w:rsidR="00242EE2" w:rsidRPr="00403E33" w:rsidRDefault="00242EE2" w:rsidP="00242EE2">
      <w:pPr>
        <w:spacing w:after="0" w:line="240" w:lineRule="auto"/>
        <w:jc w:val="left"/>
        <w:rPr>
          <w:i/>
        </w:rPr>
      </w:pPr>
    </w:p>
    <w:p w14:paraId="1267007D" w14:textId="77777777" w:rsidR="00242EE2" w:rsidRPr="00AD43AB" w:rsidRDefault="00242EE2" w:rsidP="00242EE2">
      <w:pPr>
        <w:spacing w:after="0" w:line="240" w:lineRule="auto"/>
        <w:jc w:val="left"/>
        <w:rPr>
          <w:color w:val="1F497D" w:themeColor="text2"/>
          <w:lang w:val="en-US"/>
        </w:rPr>
      </w:pPr>
      <w:r w:rsidRPr="00AD43AB">
        <w:rPr>
          <w:color w:val="1F497D" w:themeColor="text2"/>
          <w:lang w:val="en-US"/>
        </w:rPr>
        <w:t>Do you use your smartphone sometimes even though you do not really want to?</w:t>
      </w:r>
    </w:p>
    <w:p w14:paraId="148A848B" w14:textId="77777777" w:rsidR="00242EE2" w:rsidRPr="00AD43AB" w:rsidRDefault="00242EE2" w:rsidP="00242EE2">
      <w:pPr>
        <w:spacing w:after="0" w:line="240" w:lineRule="auto"/>
        <w:jc w:val="left"/>
        <w:rPr>
          <w:i/>
          <w:lang w:val="en-US"/>
        </w:rPr>
      </w:pPr>
    </w:p>
    <w:p w14:paraId="210B86C4" w14:textId="77777777" w:rsidR="00242EE2" w:rsidRPr="00403E33" w:rsidRDefault="00242EE2" w:rsidP="00242EE2">
      <w:pPr>
        <w:spacing w:after="0" w:line="240" w:lineRule="auto"/>
        <w:jc w:val="left"/>
        <w:rPr>
          <w:color w:val="000000" w:themeColor="text1"/>
        </w:rPr>
      </w:pPr>
      <w:r w:rsidRPr="00403E33">
        <w:rPr>
          <w:color w:val="000000" w:themeColor="text1"/>
        </w:rPr>
        <w:t>Ja ich kann sagen</w:t>
      </w:r>
      <w:r>
        <w:rPr>
          <w:color w:val="000000" w:themeColor="text1"/>
        </w:rPr>
        <w:t xml:space="preserve">, </w:t>
      </w:r>
      <w:r w:rsidRPr="00403E33">
        <w:rPr>
          <w:color w:val="000000" w:themeColor="text1"/>
        </w:rPr>
        <w:t>da</w:t>
      </w:r>
      <w:r>
        <w:rPr>
          <w:color w:val="000000" w:themeColor="text1"/>
        </w:rPr>
        <w:t>s</w:t>
      </w:r>
      <w:r w:rsidRPr="00403E33">
        <w:rPr>
          <w:color w:val="000000" w:themeColor="text1"/>
        </w:rPr>
        <w:t xml:space="preserve">s </w:t>
      </w:r>
      <w:r>
        <w:rPr>
          <w:color w:val="000000" w:themeColor="text1"/>
        </w:rPr>
        <w:t xml:space="preserve">ich mein Smartphone unterbewusst benutze, obwohl ich es eigentlich nicht will. Der drang es zu benutzen ist in </w:t>
      </w:r>
      <w:proofErr w:type="spellStart"/>
      <w:r>
        <w:rPr>
          <w:color w:val="000000" w:themeColor="text1"/>
        </w:rPr>
        <w:t>denn</w:t>
      </w:r>
      <w:proofErr w:type="spellEnd"/>
      <w:r>
        <w:rPr>
          <w:color w:val="000000" w:themeColor="text1"/>
        </w:rPr>
        <w:t xml:space="preserve"> meisten Fällen aber auch deutlich zu hoch. Ich glaube in der heutigen Welt kein Smartphone zu haben ist ein starker Nachteil für die Person bzw. es ist unmöglich. </w:t>
      </w:r>
    </w:p>
    <w:p w14:paraId="523DBE81" w14:textId="77777777" w:rsidR="00242EE2" w:rsidRPr="00403E33" w:rsidRDefault="00242EE2" w:rsidP="00242EE2">
      <w:pPr>
        <w:spacing w:after="0" w:line="240" w:lineRule="auto"/>
        <w:jc w:val="left"/>
        <w:rPr>
          <w:color w:val="000000" w:themeColor="text1"/>
        </w:rPr>
      </w:pPr>
    </w:p>
    <w:p w14:paraId="25C248A3" w14:textId="77777777" w:rsidR="00242EE2" w:rsidRPr="00AD43AB" w:rsidRDefault="00242EE2" w:rsidP="00242EE2">
      <w:pPr>
        <w:spacing w:after="0" w:line="240" w:lineRule="auto"/>
        <w:jc w:val="left"/>
        <w:rPr>
          <w:color w:val="1F497D" w:themeColor="text2"/>
          <w:lang w:val="en-US"/>
        </w:rPr>
      </w:pPr>
      <w:r w:rsidRPr="00AD43AB">
        <w:rPr>
          <w:color w:val="1F497D" w:themeColor="text2"/>
          <w:lang w:val="en-US"/>
        </w:rPr>
        <w:t>Would you like to change anything about the way you use your smartphone?</w:t>
      </w:r>
    </w:p>
    <w:p w14:paraId="29694CAA" w14:textId="77777777" w:rsidR="00242EE2" w:rsidRPr="00AD43AB" w:rsidRDefault="00242EE2" w:rsidP="00242EE2">
      <w:pPr>
        <w:spacing w:after="0" w:line="240" w:lineRule="auto"/>
        <w:jc w:val="left"/>
        <w:rPr>
          <w:i/>
          <w:lang w:val="en-US"/>
        </w:rPr>
      </w:pPr>
    </w:p>
    <w:p w14:paraId="6D0A9CF1" w14:textId="47AED91E" w:rsidR="00413352" w:rsidRPr="00242EE2" w:rsidRDefault="00242EE2" w:rsidP="00242EE2">
      <w:pPr>
        <w:shd w:val="clear" w:color="auto" w:fill="FFFFFF"/>
        <w:spacing w:line="240" w:lineRule="auto"/>
        <w:jc w:val="left"/>
        <w:rPr>
          <w:color w:val="1F497D" w:themeColor="text2"/>
        </w:rPr>
      </w:pPr>
      <w:r w:rsidRPr="00403E33">
        <w:rPr>
          <w:color w:val="000000" w:themeColor="text1"/>
        </w:rPr>
        <w:t>Ich möchte nicht</w:t>
      </w:r>
      <w:r>
        <w:rPr>
          <w:color w:val="000000" w:themeColor="text1"/>
        </w:rPr>
        <w:t>s</w:t>
      </w:r>
      <w:r w:rsidRPr="00403E33">
        <w:rPr>
          <w:color w:val="000000" w:themeColor="text1"/>
        </w:rPr>
        <w:t xml:space="preserve"> an der Art und Weise verändern</w:t>
      </w:r>
      <w:r>
        <w:rPr>
          <w:color w:val="000000" w:themeColor="text1"/>
        </w:rPr>
        <w:t xml:space="preserve">, </w:t>
      </w:r>
      <w:r w:rsidRPr="00403E33">
        <w:rPr>
          <w:color w:val="000000" w:themeColor="text1"/>
        </w:rPr>
        <w:t>wie ich mein Smart</w:t>
      </w:r>
      <w:r>
        <w:rPr>
          <w:color w:val="000000" w:themeColor="text1"/>
        </w:rPr>
        <w:t xml:space="preserve">phone benutze. Ich habe die Überzeugung, dass ich sehr gut </w:t>
      </w:r>
      <w:proofErr w:type="spellStart"/>
      <w:proofErr w:type="gramStart"/>
      <w:r>
        <w:rPr>
          <w:color w:val="000000" w:themeColor="text1"/>
        </w:rPr>
        <w:t>weis</w:t>
      </w:r>
      <w:proofErr w:type="spellEnd"/>
      <w:proofErr w:type="gramEnd"/>
      <w:r>
        <w:rPr>
          <w:color w:val="000000" w:themeColor="text1"/>
        </w:rPr>
        <w:t xml:space="preserve">, wie ich mit dem Smartphone umgehen sollte, damit es keinen negativen Auswirkungen auf mich oder mein Umfeld hat. </w:t>
      </w:r>
      <w:r w:rsidRPr="00403E33">
        <w:rPr>
          <w:i/>
        </w:rPr>
        <w:t xml:space="preserve"> </w:t>
      </w:r>
    </w:p>
    <w:p w14:paraId="133C57E2" w14:textId="57504926" w:rsidR="002C5273" w:rsidRPr="00AD43AB" w:rsidRDefault="002C5273" w:rsidP="002C5273">
      <w:pPr>
        <w:pStyle w:val="berschrift1"/>
        <w:rPr>
          <w:lang w:val="en-US"/>
        </w:rPr>
      </w:pPr>
      <w:bookmarkStart w:id="10" w:name="_Toc134857148"/>
      <w:r w:rsidRPr="00AD43AB">
        <w:rPr>
          <w:lang w:val="en-US"/>
        </w:rPr>
        <w:lastRenderedPageBreak/>
        <w:t xml:space="preserve">Post-Hoc: </w:t>
      </w:r>
      <w:r w:rsidR="00103CD4" w:rsidRPr="00AD43AB">
        <w:rPr>
          <w:lang w:val="en-US"/>
        </w:rPr>
        <w:t>Revised</w:t>
      </w:r>
      <w:r w:rsidRPr="00AD43AB">
        <w:rPr>
          <w:lang w:val="en-US"/>
        </w:rPr>
        <w:t xml:space="preserve"> Thoughts on Smartphone Use (about 3 pages)</w:t>
      </w:r>
      <w:bookmarkEnd w:id="10"/>
    </w:p>
    <w:p w14:paraId="0D042F0E" w14:textId="77777777" w:rsidR="002C5273" w:rsidRPr="00AD43AB" w:rsidRDefault="002C5273" w:rsidP="002C5273">
      <w:pPr>
        <w:rPr>
          <w:i/>
          <w:color w:val="7030A0"/>
          <w:lang w:val="en-US"/>
        </w:rPr>
      </w:pPr>
      <w:r w:rsidRPr="00AD43AB">
        <w:rPr>
          <w:i/>
          <w:color w:val="7030A0"/>
          <w:lang w:val="en-US"/>
        </w:rPr>
        <w:t>Repeat the task:</w:t>
      </w:r>
    </w:p>
    <w:p w14:paraId="748DD72B" w14:textId="77777777" w:rsidR="002C5273" w:rsidRPr="00AD43AB" w:rsidRDefault="002C5273" w:rsidP="002C5273">
      <w:pPr>
        <w:rPr>
          <w:i/>
          <w:color w:val="7030A0"/>
          <w:lang w:val="en-US"/>
        </w:rPr>
      </w:pPr>
      <w:r w:rsidRPr="00AD43AB">
        <w:rPr>
          <w:i/>
          <w:color w:val="7030A0"/>
          <w:lang w:val="en-US"/>
        </w:rPr>
        <w:t xml:space="preserve">Please copy your answers from section 1 “Before Week </w:t>
      </w:r>
      <w:proofErr w:type="gramStart"/>
      <w:r w:rsidRPr="00AD43AB">
        <w:rPr>
          <w:i/>
          <w:color w:val="7030A0"/>
          <w:lang w:val="en-US"/>
        </w:rPr>
        <w:t>1.“</w:t>
      </w:r>
      <w:proofErr w:type="gramEnd"/>
      <w:r w:rsidRPr="00AD43AB">
        <w:rPr>
          <w:i/>
          <w:color w:val="7030A0"/>
          <w:lang w:val="en-US"/>
        </w:rPr>
        <w:t xml:space="preserve"> Then make changes to that answers. Please only make changes if you believe something has changed. </w:t>
      </w:r>
    </w:p>
    <w:p w14:paraId="00847779" w14:textId="77777777" w:rsidR="002C5273" w:rsidRPr="00AD43AB" w:rsidRDefault="002C5273" w:rsidP="002C5273">
      <w:pPr>
        <w:rPr>
          <w:i/>
          <w:color w:val="7030A0"/>
          <w:lang w:val="en-US"/>
        </w:rPr>
      </w:pPr>
      <w:r w:rsidRPr="00AD43AB">
        <w:rPr>
          <w:i/>
          <w:color w:val="7030A0"/>
          <w:lang w:val="en-US"/>
        </w:rPr>
        <w:t xml:space="preserve">Make sure that the changes are easily recognizable. For that purpose, directly track your changes with the Word “Track </w:t>
      </w:r>
      <w:proofErr w:type="gramStart"/>
      <w:r w:rsidRPr="00AD43AB">
        <w:rPr>
          <w:i/>
          <w:color w:val="7030A0"/>
          <w:lang w:val="en-US"/>
        </w:rPr>
        <w:t>Changes“ function</w:t>
      </w:r>
      <w:proofErr w:type="gramEnd"/>
      <w:r w:rsidRPr="00AD43AB">
        <w:rPr>
          <w:i/>
          <w:color w:val="7030A0"/>
          <w:lang w:val="en-US"/>
        </w:rPr>
        <w:t>. If there are too many, we suggest the following procedure: make the changes without tracking, save the new document, compare the document to the old one, and upload the document with the changes tracked. The final document and tracked changes should look like this:</w:t>
      </w:r>
    </w:p>
    <w:p w14:paraId="74E81154" w14:textId="77777777" w:rsidR="002C5273" w:rsidRPr="00AD43AB" w:rsidRDefault="002C5273" w:rsidP="002C5273">
      <w:pPr>
        <w:jc w:val="center"/>
        <w:rPr>
          <w:i/>
          <w:color w:val="7030A0"/>
          <w:lang w:val="en-US"/>
        </w:rPr>
      </w:pPr>
      <w:r w:rsidRPr="00AD43AB">
        <w:rPr>
          <w:i/>
          <w:color w:val="7030A0"/>
          <w:lang w:val="en-US"/>
        </w:rPr>
        <w:t xml:space="preserve">This is my </w:t>
      </w:r>
      <w:del w:id="11" w:author="Adam" w:date="2022-05-21T10:19:00Z">
        <w:r w:rsidRPr="00AD43AB" w:rsidDel="00916426">
          <w:rPr>
            <w:i/>
            <w:color w:val="7030A0"/>
            <w:lang w:val="en-US"/>
          </w:rPr>
          <w:delText>old statement</w:delText>
        </w:r>
      </w:del>
      <w:ins w:id="12" w:author="Adam" w:date="2022-05-21T10:19:00Z">
        <w:r w:rsidRPr="00AD43AB">
          <w:rPr>
            <w:i/>
            <w:color w:val="7030A0"/>
            <w:lang w:val="en-US"/>
          </w:rPr>
          <w:t>new statement.</w:t>
        </w:r>
      </w:ins>
    </w:p>
    <w:p w14:paraId="05EDC273" w14:textId="77777777" w:rsidR="002C5273" w:rsidRPr="00AD43AB" w:rsidRDefault="002C5273" w:rsidP="002C5273">
      <w:pPr>
        <w:rPr>
          <w:i/>
          <w:color w:val="7030A0"/>
          <w:lang w:val="en-US"/>
        </w:rPr>
      </w:pPr>
      <w:r w:rsidRPr="00AD43AB">
        <w:rPr>
          <w:i/>
          <w:color w:val="7030A0"/>
          <w:lang w:val="en-US"/>
        </w:rPr>
        <w:t xml:space="preserve">Please do not forget to copy and paste your responses in </w:t>
      </w:r>
      <w:proofErr w:type="spellStart"/>
      <w:r w:rsidRPr="00AD43AB">
        <w:rPr>
          <w:i/>
          <w:color w:val="7030A0"/>
          <w:lang w:val="en-US"/>
        </w:rPr>
        <w:t>SoSci</w:t>
      </w:r>
      <w:proofErr w:type="spellEnd"/>
      <w:r w:rsidRPr="00AD43AB">
        <w:rPr>
          <w:i/>
          <w:color w:val="7030A0"/>
          <w:lang w:val="en-US"/>
        </w:rPr>
        <w:t xml:space="preserve"> using the respective link - just the new version without the changes tracked. </w:t>
      </w:r>
    </w:p>
    <w:p w14:paraId="0D496942" w14:textId="77777777" w:rsidR="002C5273" w:rsidRPr="00AD43AB" w:rsidRDefault="002C5273" w:rsidP="002C5273">
      <w:pPr>
        <w:shd w:val="clear" w:color="auto" w:fill="FFFFFF"/>
        <w:spacing w:line="240" w:lineRule="auto"/>
        <w:jc w:val="left"/>
        <w:rPr>
          <w:color w:val="1F497D" w:themeColor="text2"/>
          <w:lang w:val="en-US"/>
        </w:rPr>
      </w:pPr>
    </w:p>
    <w:p w14:paraId="6D66B483" w14:textId="77777777" w:rsidR="00095D4F" w:rsidRDefault="00095D4F" w:rsidP="00095D4F">
      <w:pPr>
        <w:tabs>
          <w:tab w:val="left" w:pos="2742"/>
        </w:tabs>
        <w:rPr>
          <w:color w:val="1F497D" w:themeColor="text2"/>
          <w:lang w:val="en-US"/>
        </w:rPr>
      </w:pPr>
      <w:r w:rsidRPr="00AD43AB">
        <w:rPr>
          <w:color w:val="1F497D" w:themeColor="text2"/>
          <w:lang w:val="en-US"/>
        </w:rPr>
        <w:t>What role does your smartphone play in your life?</w:t>
      </w:r>
    </w:p>
    <w:p w14:paraId="182801F9" w14:textId="77777777" w:rsidR="00095D4F" w:rsidRPr="00403E33" w:rsidRDefault="00095D4F" w:rsidP="00095D4F">
      <w:pPr>
        <w:tabs>
          <w:tab w:val="left" w:pos="2742"/>
        </w:tabs>
        <w:rPr>
          <w:color w:val="000000" w:themeColor="text1"/>
        </w:rPr>
      </w:pPr>
      <w:r w:rsidRPr="00403E33">
        <w:rPr>
          <w:color w:val="000000" w:themeColor="text1"/>
        </w:rPr>
        <w:t xml:space="preserve">Ich benutze mein Smartphone um meine sozialen Kontakte zu pflegen. Deshalb spielt das Smartphone schon eine entscheidende Rolle in meinem Leben. Im </w:t>
      </w:r>
      <w:r>
        <w:rPr>
          <w:color w:val="000000" w:themeColor="text1"/>
        </w:rPr>
        <w:t>G</w:t>
      </w:r>
      <w:r w:rsidRPr="00403E33">
        <w:rPr>
          <w:color w:val="000000" w:themeColor="text1"/>
        </w:rPr>
        <w:t xml:space="preserve">runde kann man sagen ohne Smartphone leidet der soziale Kontakt.  </w:t>
      </w:r>
    </w:p>
    <w:p w14:paraId="51E07503" w14:textId="77777777" w:rsidR="00095D4F" w:rsidRDefault="00095D4F" w:rsidP="00095D4F">
      <w:pPr>
        <w:tabs>
          <w:tab w:val="left" w:pos="2742"/>
        </w:tabs>
        <w:rPr>
          <w:color w:val="1F497D" w:themeColor="text2"/>
          <w:lang w:val="en-US"/>
        </w:rPr>
      </w:pPr>
      <w:r w:rsidRPr="00AD43AB">
        <w:rPr>
          <w:color w:val="1F497D" w:themeColor="text2"/>
          <w:lang w:val="en-US"/>
        </w:rPr>
        <w:t>Are you happy with the way you use your smartphone?</w:t>
      </w:r>
    </w:p>
    <w:p w14:paraId="2AF5DFD7" w14:textId="77777777" w:rsidR="00095D4F" w:rsidRPr="00403E33" w:rsidRDefault="00095D4F" w:rsidP="00095D4F">
      <w:pPr>
        <w:tabs>
          <w:tab w:val="left" w:pos="2742"/>
        </w:tabs>
        <w:rPr>
          <w:color w:val="000000" w:themeColor="text1"/>
        </w:rPr>
      </w:pPr>
      <w:r w:rsidRPr="00403E33">
        <w:rPr>
          <w:color w:val="000000" w:themeColor="text1"/>
        </w:rPr>
        <w:t>Ja ich bin zufrieden</w:t>
      </w:r>
      <w:r>
        <w:rPr>
          <w:color w:val="000000" w:themeColor="text1"/>
        </w:rPr>
        <w:t>,</w:t>
      </w:r>
      <w:r w:rsidRPr="00403E33">
        <w:rPr>
          <w:color w:val="000000" w:themeColor="text1"/>
        </w:rPr>
        <w:t xml:space="preserve"> wie ich derzeit mein Smartphone benutze. Ich versuche es nur zu den Dingen zu benutzen, die mir auch wirklich wichtig sind. Natürlich benutze ich es auch für die Arbeit. Hier kann </w:t>
      </w:r>
      <w:proofErr w:type="spellStart"/>
      <w:r w:rsidRPr="00403E33">
        <w:rPr>
          <w:color w:val="000000" w:themeColor="text1"/>
        </w:rPr>
        <w:t>festgehlten</w:t>
      </w:r>
      <w:proofErr w:type="spellEnd"/>
      <w:r w:rsidRPr="00403E33">
        <w:rPr>
          <w:color w:val="000000" w:themeColor="text1"/>
        </w:rPr>
        <w:t xml:space="preserve"> werden, dass es ohne in meinem Fall nicht geht. </w:t>
      </w:r>
    </w:p>
    <w:p w14:paraId="3598F63A" w14:textId="77777777" w:rsidR="00095D4F" w:rsidRPr="00906269" w:rsidRDefault="00095D4F" w:rsidP="00095D4F">
      <w:pPr>
        <w:tabs>
          <w:tab w:val="left" w:pos="2742"/>
        </w:tabs>
        <w:rPr>
          <w:color w:val="1F497D" w:themeColor="text2"/>
          <w:lang w:val="en-US"/>
        </w:rPr>
      </w:pPr>
      <w:r w:rsidRPr="00906269">
        <w:rPr>
          <w:color w:val="1F497D" w:themeColor="text2"/>
          <w:lang w:val="en-US"/>
        </w:rPr>
        <w:t xml:space="preserve">What do you like most? </w:t>
      </w:r>
    </w:p>
    <w:p w14:paraId="482ACE9C" w14:textId="77777777" w:rsidR="00095D4F" w:rsidRPr="00403E33" w:rsidRDefault="00095D4F" w:rsidP="00095D4F">
      <w:pPr>
        <w:tabs>
          <w:tab w:val="left" w:pos="2742"/>
        </w:tabs>
        <w:rPr>
          <w:color w:val="1F497D" w:themeColor="text2"/>
        </w:rPr>
      </w:pPr>
      <w:r w:rsidRPr="00403E33">
        <w:rPr>
          <w:color w:val="000000" w:themeColor="text1"/>
        </w:rPr>
        <w:t>Ich mag es am meisten</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gewisse soziale Kontakte mit dem Smartphone pflegen kann. Des </w:t>
      </w:r>
      <w:proofErr w:type="spellStart"/>
      <w:r w:rsidRPr="00403E33">
        <w:rPr>
          <w:color w:val="000000" w:themeColor="text1"/>
        </w:rPr>
        <w:t>Weiteren</w:t>
      </w:r>
      <w:proofErr w:type="spellEnd"/>
      <w:r w:rsidRPr="00403E33">
        <w:rPr>
          <w:color w:val="000000" w:themeColor="text1"/>
        </w:rPr>
        <w:t xml:space="preserve"> ist das Smartphone sehr praktisch um Termine zu vereinbaren</w:t>
      </w:r>
      <w:r>
        <w:rPr>
          <w:color w:val="1F497D" w:themeColor="text2"/>
        </w:rPr>
        <w:t xml:space="preserve">. </w:t>
      </w:r>
    </w:p>
    <w:p w14:paraId="2D4511B6" w14:textId="77777777" w:rsidR="00095D4F" w:rsidRPr="00906269" w:rsidRDefault="00095D4F" w:rsidP="00095D4F">
      <w:pPr>
        <w:tabs>
          <w:tab w:val="left" w:pos="2742"/>
        </w:tabs>
        <w:rPr>
          <w:color w:val="1F497D" w:themeColor="text2"/>
          <w:lang w:val="en-US"/>
        </w:rPr>
      </w:pPr>
      <w:r w:rsidRPr="00906269">
        <w:rPr>
          <w:color w:val="1F497D" w:themeColor="text2"/>
          <w:lang w:val="en-US"/>
        </w:rPr>
        <w:t>What do you like about your smartphone?</w:t>
      </w:r>
    </w:p>
    <w:p w14:paraId="4DC54131" w14:textId="77777777" w:rsidR="00095D4F" w:rsidRPr="00403E33" w:rsidRDefault="00095D4F" w:rsidP="00095D4F">
      <w:pPr>
        <w:tabs>
          <w:tab w:val="left" w:pos="2742"/>
        </w:tabs>
        <w:rPr>
          <w:color w:val="000000" w:themeColor="text1"/>
        </w:rPr>
      </w:pPr>
      <w:r w:rsidRPr="00403E33">
        <w:rPr>
          <w:color w:val="000000" w:themeColor="text1"/>
        </w:rPr>
        <w:t>Mir gefällt</w:t>
      </w:r>
      <w:r>
        <w:rPr>
          <w:color w:val="000000" w:themeColor="text1"/>
        </w:rPr>
        <w:t>,</w:t>
      </w:r>
      <w:r w:rsidRPr="00403E33">
        <w:rPr>
          <w:color w:val="000000" w:themeColor="text1"/>
        </w:rPr>
        <w:t xml:space="preserve"> das</w:t>
      </w:r>
      <w:r>
        <w:rPr>
          <w:color w:val="000000" w:themeColor="text1"/>
        </w:rPr>
        <w:t>s</w:t>
      </w:r>
      <w:r w:rsidRPr="00403E33">
        <w:rPr>
          <w:color w:val="000000" w:themeColor="text1"/>
        </w:rPr>
        <w:t xml:space="preserve"> ich mi</w:t>
      </w:r>
      <w:r>
        <w:rPr>
          <w:color w:val="000000" w:themeColor="text1"/>
        </w:rPr>
        <w:t xml:space="preserve">t dem Smartphone sehr viele Dinge machen kann. Zum Beispiel Serien schauen oder Informationen zu gewissen Themen besorgen kann, die für mich Wichtig sind. Das Smartphone </w:t>
      </w:r>
      <w:proofErr w:type="spellStart"/>
      <w:r>
        <w:rPr>
          <w:color w:val="000000" w:themeColor="text1"/>
        </w:rPr>
        <w:t>erleichter</w:t>
      </w:r>
      <w:proofErr w:type="spellEnd"/>
      <w:r>
        <w:rPr>
          <w:color w:val="000000" w:themeColor="text1"/>
        </w:rPr>
        <w:t xml:space="preserve"> manche Dinge im Leben. Ich brauche in meinem Fall kein Navigationsgerät mehr, hierfür benutze ich Google </w:t>
      </w:r>
      <w:proofErr w:type="spellStart"/>
      <w:r>
        <w:rPr>
          <w:color w:val="000000" w:themeColor="text1"/>
        </w:rPr>
        <w:t>Mapps</w:t>
      </w:r>
      <w:proofErr w:type="spellEnd"/>
      <w:r>
        <w:rPr>
          <w:color w:val="000000" w:themeColor="text1"/>
        </w:rPr>
        <w:t xml:space="preserve">. </w:t>
      </w:r>
    </w:p>
    <w:p w14:paraId="2362D8FB" w14:textId="77777777" w:rsidR="00095D4F" w:rsidRPr="00403E33" w:rsidRDefault="00095D4F" w:rsidP="00095D4F">
      <w:pPr>
        <w:spacing w:after="0" w:line="240" w:lineRule="auto"/>
        <w:jc w:val="left"/>
        <w:rPr>
          <w:color w:val="1F497D" w:themeColor="text2"/>
          <w:lang w:val="en-US"/>
        </w:rPr>
      </w:pPr>
      <w:r w:rsidRPr="00403E33">
        <w:rPr>
          <w:color w:val="1F497D" w:themeColor="text2"/>
          <w:lang w:val="en-US"/>
        </w:rPr>
        <w:t>What do you dislike about your smartphone?</w:t>
      </w:r>
    </w:p>
    <w:p w14:paraId="222AE968" w14:textId="77777777" w:rsidR="00095D4F" w:rsidRPr="00403E33" w:rsidRDefault="00095D4F" w:rsidP="00095D4F">
      <w:pPr>
        <w:spacing w:after="0" w:line="240" w:lineRule="auto"/>
        <w:jc w:val="left"/>
        <w:rPr>
          <w:color w:val="1F497D" w:themeColor="text2"/>
          <w:lang w:val="en-US"/>
        </w:rPr>
      </w:pPr>
    </w:p>
    <w:p w14:paraId="7EC610C6" w14:textId="07428109" w:rsidR="00095D4F" w:rsidRPr="00403E33" w:rsidRDefault="00095D4F" w:rsidP="00095D4F">
      <w:pPr>
        <w:spacing w:after="0" w:line="240" w:lineRule="auto"/>
        <w:jc w:val="left"/>
        <w:rPr>
          <w:i/>
        </w:rPr>
      </w:pPr>
      <w:r w:rsidRPr="00403E33">
        <w:rPr>
          <w:color w:val="000000" w:themeColor="text1"/>
        </w:rPr>
        <w:lastRenderedPageBreak/>
        <w:t>Mir gefällt nicht</w:t>
      </w:r>
      <w:r>
        <w:rPr>
          <w:color w:val="000000" w:themeColor="text1"/>
        </w:rPr>
        <w:t>,</w:t>
      </w:r>
      <w:r w:rsidRPr="00403E33">
        <w:rPr>
          <w:color w:val="000000" w:themeColor="text1"/>
        </w:rPr>
        <w:t xml:space="preserve"> da</w:t>
      </w:r>
      <w:r>
        <w:rPr>
          <w:color w:val="000000" w:themeColor="text1"/>
        </w:rPr>
        <w:t>s</w:t>
      </w:r>
      <w:r w:rsidRPr="00403E33">
        <w:rPr>
          <w:color w:val="000000" w:themeColor="text1"/>
        </w:rPr>
        <w:t xml:space="preserve">s ich </w:t>
      </w:r>
      <w:r>
        <w:rPr>
          <w:color w:val="000000" w:themeColor="text1"/>
        </w:rPr>
        <w:t>manchmal so viel Zeit am Smartphone verbringe. Es kann echt süchtig machen. Aber im selben Moment ist es auch nicht mehr weg zu denken. Heutzutage benutzt fast jeder ein Smartphone. Wie kann man sich noch ohne Smartphone verständigen. Mir</w:t>
      </w:r>
      <w:r w:rsidRPr="00095D4F">
        <w:rPr>
          <w:color w:val="000000" w:themeColor="text1"/>
        </w:rPr>
        <w:t xml:space="preserve"> </w:t>
      </w:r>
      <w:r>
        <w:rPr>
          <w:color w:val="000000" w:themeColor="text1"/>
        </w:rPr>
        <w:t xml:space="preserve">fällt da keine Möglichkeit mehr ein. Natürlich kann man sich mit der Person treffen. Aber wie wird das </w:t>
      </w:r>
      <w:proofErr w:type="spellStart"/>
      <w:r>
        <w:rPr>
          <w:color w:val="000000" w:themeColor="text1"/>
        </w:rPr>
        <w:t>heutztage</w:t>
      </w:r>
      <w:proofErr w:type="spellEnd"/>
      <w:r>
        <w:rPr>
          <w:color w:val="000000" w:themeColor="text1"/>
        </w:rPr>
        <w:t xml:space="preserve"> vereinbart? Natürlich mit dem Smartphone. </w:t>
      </w:r>
    </w:p>
    <w:p w14:paraId="0F7E6608" w14:textId="77777777" w:rsidR="00095D4F" w:rsidRPr="00403E33" w:rsidRDefault="00095D4F" w:rsidP="00095D4F">
      <w:pPr>
        <w:spacing w:after="0" w:line="240" w:lineRule="auto"/>
        <w:jc w:val="left"/>
        <w:rPr>
          <w:i/>
        </w:rPr>
      </w:pPr>
    </w:p>
    <w:p w14:paraId="7F1CFC2C" w14:textId="77777777" w:rsidR="00095D4F" w:rsidRPr="00AD43AB" w:rsidRDefault="00095D4F" w:rsidP="00095D4F">
      <w:pPr>
        <w:spacing w:after="0" w:line="240" w:lineRule="auto"/>
        <w:jc w:val="left"/>
        <w:rPr>
          <w:color w:val="1F497D" w:themeColor="text2"/>
          <w:lang w:val="en-US"/>
        </w:rPr>
      </w:pPr>
      <w:r w:rsidRPr="00AD43AB">
        <w:rPr>
          <w:color w:val="1F497D" w:themeColor="text2"/>
          <w:lang w:val="en-US"/>
        </w:rPr>
        <w:t>Do you use your smartphone sometimes even though you do not really want to?</w:t>
      </w:r>
    </w:p>
    <w:p w14:paraId="160317D4" w14:textId="77777777" w:rsidR="00095D4F" w:rsidRPr="00AD43AB" w:rsidRDefault="00095D4F" w:rsidP="00095D4F">
      <w:pPr>
        <w:spacing w:after="0" w:line="240" w:lineRule="auto"/>
        <w:jc w:val="left"/>
        <w:rPr>
          <w:i/>
          <w:lang w:val="en-US"/>
        </w:rPr>
      </w:pPr>
    </w:p>
    <w:p w14:paraId="0FB5CC74" w14:textId="77777777" w:rsidR="00095D4F" w:rsidRPr="00403E33" w:rsidRDefault="00095D4F" w:rsidP="00095D4F">
      <w:pPr>
        <w:spacing w:after="0" w:line="240" w:lineRule="auto"/>
        <w:jc w:val="left"/>
        <w:rPr>
          <w:color w:val="000000" w:themeColor="text1"/>
        </w:rPr>
      </w:pPr>
      <w:r w:rsidRPr="00403E33">
        <w:rPr>
          <w:color w:val="000000" w:themeColor="text1"/>
        </w:rPr>
        <w:t>Ja ich kann sagen</w:t>
      </w:r>
      <w:r>
        <w:rPr>
          <w:color w:val="000000" w:themeColor="text1"/>
        </w:rPr>
        <w:t xml:space="preserve">, </w:t>
      </w:r>
      <w:r w:rsidRPr="00403E33">
        <w:rPr>
          <w:color w:val="000000" w:themeColor="text1"/>
        </w:rPr>
        <w:t>da</w:t>
      </w:r>
      <w:r>
        <w:rPr>
          <w:color w:val="000000" w:themeColor="text1"/>
        </w:rPr>
        <w:t>s</w:t>
      </w:r>
      <w:r w:rsidRPr="00403E33">
        <w:rPr>
          <w:color w:val="000000" w:themeColor="text1"/>
        </w:rPr>
        <w:t xml:space="preserve">s </w:t>
      </w:r>
      <w:r>
        <w:rPr>
          <w:color w:val="000000" w:themeColor="text1"/>
        </w:rPr>
        <w:t xml:space="preserve">ich mein Smartphone unterbewusst benutze, obwohl ich es eigentlich nicht will. Der drang es zu benutzen ist in </w:t>
      </w:r>
      <w:proofErr w:type="spellStart"/>
      <w:r>
        <w:rPr>
          <w:color w:val="000000" w:themeColor="text1"/>
        </w:rPr>
        <w:t>denn</w:t>
      </w:r>
      <w:proofErr w:type="spellEnd"/>
      <w:r>
        <w:rPr>
          <w:color w:val="000000" w:themeColor="text1"/>
        </w:rPr>
        <w:t xml:space="preserve"> meisten Fällen aber auch deutlich zu hoch. Ich glaube in der heutigen Welt kein Smartphone zu haben ist ein starker Nachteil für die Person bzw. es ist unmöglich. </w:t>
      </w:r>
    </w:p>
    <w:p w14:paraId="4C71269A" w14:textId="77777777" w:rsidR="00095D4F" w:rsidRPr="00403E33" w:rsidRDefault="00095D4F" w:rsidP="00095D4F">
      <w:pPr>
        <w:spacing w:after="0" w:line="240" w:lineRule="auto"/>
        <w:jc w:val="left"/>
        <w:rPr>
          <w:color w:val="000000" w:themeColor="text1"/>
        </w:rPr>
      </w:pPr>
    </w:p>
    <w:p w14:paraId="2BE2BF15" w14:textId="77777777" w:rsidR="00095D4F" w:rsidRPr="00AD43AB" w:rsidRDefault="00095D4F" w:rsidP="00095D4F">
      <w:pPr>
        <w:spacing w:after="0" w:line="240" w:lineRule="auto"/>
        <w:jc w:val="left"/>
        <w:rPr>
          <w:color w:val="1F497D" w:themeColor="text2"/>
          <w:lang w:val="en-US"/>
        </w:rPr>
      </w:pPr>
      <w:r w:rsidRPr="00AD43AB">
        <w:rPr>
          <w:color w:val="1F497D" w:themeColor="text2"/>
          <w:lang w:val="en-US"/>
        </w:rPr>
        <w:t>Would you like to change anything about the way you use your smartphone?</w:t>
      </w:r>
    </w:p>
    <w:p w14:paraId="34C95A01" w14:textId="77777777" w:rsidR="00095D4F" w:rsidRPr="00AD43AB" w:rsidRDefault="00095D4F" w:rsidP="00095D4F">
      <w:pPr>
        <w:spacing w:after="0" w:line="240" w:lineRule="auto"/>
        <w:jc w:val="left"/>
        <w:rPr>
          <w:i/>
          <w:lang w:val="en-US"/>
        </w:rPr>
      </w:pPr>
    </w:p>
    <w:p w14:paraId="2B8E95E2" w14:textId="77777777" w:rsidR="00095D4F" w:rsidRPr="00242EE2" w:rsidRDefault="00095D4F" w:rsidP="00095D4F">
      <w:pPr>
        <w:shd w:val="clear" w:color="auto" w:fill="FFFFFF"/>
        <w:spacing w:line="240" w:lineRule="auto"/>
        <w:jc w:val="left"/>
        <w:rPr>
          <w:color w:val="1F497D" w:themeColor="text2"/>
        </w:rPr>
      </w:pPr>
      <w:r w:rsidRPr="00403E33">
        <w:rPr>
          <w:color w:val="000000" w:themeColor="text1"/>
        </w:rPr>
        <w:t>Ich möchte nicht</w:t>
      </w:r>
      <w:r>
        <w:rPr>
          <w:color w:val="000000" w:themeColor="text1"/>
        </w:rPr>
        <w:t>s</w:t>
      </w:r>
      <w:r w:rsidRPr="00403E33">
        <w:rPr>
          <w:color w:val="000000" w:themeColor="text1"/>
        </w:rPr>
        <w:t xml:space="preserve"> an der Art und Weise verändern</w:t>
      </w:r>
      <w:r>
        <w:rPr>
          <w:color w:val="000000" w:themeColor="text1"/>
        </w:rPr>
        <w:t xml:space="preserve">, </w:t>
      </w:r>
      <w:r w:rsidRPr="00403E33">
        <w:rPr>
          <w:color w:val="000000" w:themeColor="text1"/>
        </w:rPr>
        <w:t>wie ich mein Smart</w:t>
      </w:r>
      <w:r>
        <w:rPr>
          <w:color w:val="000000" w:themeColor="text1"/>
        </w:rPr>
        <w:t xml:space="preserve">phone benutze. Ich habe die Überzeugung, dass ich sehr gut </w:t>
      </w:r>
      <w:proofErr w:type="spellStart"/>
      <w:proofErr w:type="gramStart"/>
      <w:r>
        <w:rPr>
          <w:color w:val="000000" w:themeColor="text1"/>
        </w:rPr>
        <w:t>weis</w:t>
      </w:r>
      <w:proofErr w:type="spellEnd"/>
      <w:proofErr w:type="gramEnd"/>
      <w:r>
        <w:rPr>
          <w:color w:val="000000" w:themeColor="text1"/>
        </w:rPr>
        <w:t xml:space="preserve">, wie ich mit dem Smartphone umgehen sollte, damit es keinen negativen Auswirkungen auf mich oder mein Umfeld hat. </w:t>
      </w:r>
      <w:r w:rsidRPr="00403E33">
        <w:rPr>
          <w:i/>
        </w:rPr>
        <w:t xml:space="preserve"> </w:t>
      </w:r>
    </w:p>
    <w:p w14:paraId="0D6177D0" w14:textId="1818B773" w:rsidR="00FC7367" w:rsidRPr="00095D4F" w:rsidRDefault="00FC7367" w:rsidP="00095D4F">
      <w:pPr>
        <w:spacing w:after="0" w:line="240" w:lineRule="auto"/>
        <w:jc w:val="left"/>
        <w:rPr>
          <w:i/>
        </w:rPr>
      </w:pPr>
    </w:p>
    <w:sectPr w:rsidR="00FC7367" w:rsidRPr="00095D4F" w:rsidSect="00BA5C7F">
      <w:footerReference w:type="default" r:id="rId19"/>
      <w:type w:val="continuous"/>
      <w:pgSz w:w="11906" w:h="16838" w:code="9"/>
      <w:pgMar w:top="1418" w:right="1134" w:bottom="1304" w:left="1701" w:header="709" w:footer="56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6A27" w14:textId="77777777" w:rsidR="00A377B9" w:rsidRDefault="00A377B9">
      <w:pPr>
        <w:spacing w:after="0" w:line="240" w:lineRule="auto"/>
      </w:pPr>
      <w:r>
        <w:separator/>
      </w:r>
    </w:p>
  </w:endnote>
  <w:endnote w:type="continuationSeparator" w:id="0">
    <w:p w14:paraId="27E2FF4C" w14:textId="77777777" w:rsidR="00A377B9" w:rsidRDefault="00A3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harter">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FrontPage">
    <w:altName w:val="Courier New"/>
    <w:panose1 w:val="020B0604020202020204"/>
    <w:charset w:val="00"/>
    <w:family w:val="auto"/>
    <w:pitch w:val="variable"/>
    <w:sig w:usb0="00000001" w:usb1="2000F5C7"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1A03" w14:textId="77777777" w:rsidR="00CF2B26" w:rsidRPr="0063580B" w:rsidRDefault="00CF2B26" w:rsidP="00BA5C7F">
    <w:pPr>
      <w:pStyle w:val="Fuzeile"/>
      <w:ind w:right="28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212C" w14:textId="77777777" w:rsidR="006E1FF0" w:rsidRDefault="006E1FF0" w:rsidP="002A2F31">
    <w:pPr>
      <w:pStyle w:val="Fuzeile"/>
      <w:tabs>
        <w:tab w:val="clear" w:pos="4820"/>
        <w:tab w:val="clear" w:pos="9072"/>
        <w:tab w:val="left" w:pos="8113"/>
        <w:tab w:val="right" w:pos="9071"/>
        <w:tab w:val="right" w:pos="93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B426" w14:textId="71DF8D11" w:rsidR="006E1FF0" w:rsidRPr="006C7D62" w:rsidRDefault="006E1FF0" w:rsidP="000849D8">
    <w:pPr>
      <w:pStyle w:val="Fuzeile"/>
      <w:tabs>
        <w:tab w:val="clear" w:pos="4820"/>
        <w:tab w:val="clear" w:pos="9072"/>
        <w:tab w:val="right" w:pos="9071"/>
      </w:tabs>
    </w:pPr>
    <w:r>
      <w:rPr>
        <w:sz w:val="18"/>
        <w:szCs w:val="18"/>
      </w:rPr>
      <w:tab/>
    </w:r>
    <w:r>
      <w:rPr>
        <w:noProof/>
      </w:rPr>
      <mc:AlternateContent>
        <mc:Choice Requires="wps">
          <w:drawing>
            <wp:anchor distT="0" distB="0" distL="114300" distR="114300" simplePos="0" relativeHeight="251654144" behindDoc="1" locked="1" layoutInCell="1" allowOverlap="1" wp14:anchorId="578FAB0B" wp14:editId="3DA198D7">
              <wp:simplePos x="0" y="0"/>
              <wp:positionH relativeFrom="page">
                <wp:posOffset>1080135</wp:posOffset>
              </wp:positionH>
              <wp:positionV relativeFrom="page">
                <wp:posOffset>10032365</wp:posOffset>
              </wp:positionV>
              <wp:extent cx="5760085" cy="0"/>
              <wp:effectExtent l="13335" t="12065" r="8255" b="698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BC7E9" id="Line 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9.95pt" to="538.6pt,7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jPEgIAACg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" strokeweight=".5pt">
              <w10:wrap anchorx="page" anchory="page"/>
              <w10:anchorlock/>
            </v:line>
          </w:pict>
        </mc:Fallback>
      </mc:AlternateConten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3F769C">
      <w:rPr>
        <w:noProof/>
        <w:sz w:val="18"/>
        <w:szCs w:val="18"/>
      </w:rPr>
      <w:t>ii</w:t>
    </w:r>
    <w:r w:rsidRPr="006C7D62">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EA1F" w14:textId="77777777" w:rsidR="006E1FF0" w:rsidRDefault="006E1FF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E1C6" w14:textId="40084AB8" w:rsidR="006E1FF0" w:rsidRPr="006C7D62" w:rsidRDefault="006E1FF0" w:rsidP="000849D8">
    <w:pPr>
      <w:pStyle w:val="Fuzeile"/>
      <w:tabs>
        <w:tab w:val="clear" w:pos="4820"/>
        <w:tab w:val="clear" w:pos="9072"/>
        <w:tab w:val="right" w:pos="9071"/>
      </w:tabs>
    </w:pPr>
    <w:r>
      <w:rPr>
        <w:sz w:val="18"/>
        <w:szCs w:val="18"/>
      </w:rPr>
      <w:tab/>
    </w:r>
    <w:r>
      <w:rPr>
        <w:noProof/>
      </w:rPr>
      <mc:AlternateContent>
        <mc:Choice Requires="wps">
          <w:drawing>
            <wp:anchor distT="0" distB="0" distL="114300" distR="114300" simplePos="0" relativeHeight="251658240" behindDoc="1" locked="1" layoutInCell="1" allowOverlap="1" wp14:anchorId="7B7153C2" wp14:editId="45A729A5">
              <wp:simplePos x="0" y="0"/>
              <wp:positionH relativeFrom="page">
                <wp:posOffset>1080135</wp:posOffset>
              </wp:positionH>
              <wp:positionV relativeFrom="page">
                <wp:posOffset>10019665</wp:posOffset>
              </wp:positionV>
              <wp:extent cx="5760085" cy="0"/>
              <wp:effectExtent l="13335" t="8890" r="8255"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0B914" id="Line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8.95pt" to="538.6pt,7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jJEw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" strokeweight=".5pt">
              <w10:wrap anchorx="page" anchory="page"/>
              <w10:anchorlock/>
            </v:line>
          </w:pict>
        </mc:Fallback>
      </mc:AlternateConten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3F769C">
      <w:rPr>
        <w:noProof/>
        <w:sz w:val="18"/>
        <w:szCs w:val="18"/>
      </w:rPr>
      <w:t>I</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CFD8" w14:textId="77777777" w:rsidR="00A377B9" w:rsidRDefault="00A377B9">
      <w:pPr>
        <w:spacing w:after="0" w:line="240" w:lineRule="auto"/>
      </w:pPr>
      <w:r>
        <w:separator/>
      </w:r>
    </w:p>
  </w:footnote>
  <w:footnote w:type="continuationSeparator" w:id="0">
    <w:p w14:paraId="2C3FF43B" w14:textId="77777777" w:rsidR="00A377B9" w:rsidRDefault="00A37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C072" w14:textId="77777777" w:rsidR="00CF2B26" w:rsidRDefault="00CF2B26" w:rsidP="0063580B">
    <w:pPr>
      <w:tabs>
        <w:tab w:val="left" w:pos="8427"/>
      </w:tabs>
    </w:pPr>
    <w:r>
      <w:rPr>
        <w:noProof/>
      </w:rPr>
      <mc:AlternateContent>
        <mc:Choice Requires="wps">
          <w:drawing>
            <wp:anchor distT="0" distB="0" distL="114300" distR="114300" simplePos="0" relativeHeight="251662336" behindDoc="1" locked="1" layoutInCell="1" allowOverlap="1" wp14:anchorId="4DB37CD9" wp14:editId="79C96160">
              <wp:simplePos x="0" y="0"/>
              <wp:positionH relativeFrom="page">
                <wp:posOffset>1080135</wp:posOffset>
              </wp:positionH>
              <wp:positionV relativeFrom="page">
                <wp:posOffset>10032365</wp:posOffset>
              </wp:positionV>
              <wp:extent cx="5760085" cy="0"/>
              <wp:effectExtent l="13335" t="12065" r="8255" b="698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F0DEA" id="Line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9.95pt" to="538.6pt,7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" strokeweight=".5pt">
              <w10:wrap anchorx="page" anchory="page"/>
              <w10:anchorlock/>
            </v:line>
          </w:pict>
        </mc:Fallback>
      </mc:AlternateContent>
    </w:r>
    <w:r>
      <w:rPr>
        <w:noProof/>
      </w:rPr>
      <mc:AlternateContent>
        <mc:Choice Requires="wps">
          <w:drawing>
            <wp:anchor distT="0" distB="0" distL="114300" distR="114300" simplePos="0" relativeHeight="251661312" behindDoc="1" locked="1" layoutInCell="1" allowOverlap="1" wp14:anchorId="3DA9AA31" wp14:editId="30F2FFA1">
              <wp:simplePos x="0" y="0"/>
              <wp:positionH relativeFrom="page">
                <wp:posOffset>1080135</wp:posOffset>
              </wp:positionH>
              <wp:positionV relativeFrom="page">
                <wp:posOffset>540385</wp:posOffset>
              </wp:positionV>
              <wp:extent cx="5760085" cy="144145"/>
              <wp:effectExtent l="3810" t="0" r="0" b="12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004E8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AD9B5" id="Rectangle 2" o:spid="_x0000_s1026" style="position:absolute;margin-left:85.05pt;margin-top:42.55pt;width:453.5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" fillcolor="#004e8a" stroked="f" strokecolor="#b5b5b5" strokeweight=".25pt">
              <w10:wrap anchorx="page" anchory="page"/>
              <w10:anchorlock/>
            </v:rect>
          </w:pict>
        </mc:Fallback>
      </mc:AlternateContent>
    </w:r>
    <w:r>
      <w:rPr>
        <w:noProof/>
      </w:rPr>
      <mc:AlternateContent>
        <mc:Choice Requires="wps">
          <w:drawing>
            <wp:anchor distT="0" distB="0" distL="114300" distR="114300" simplePos="0" relativeHeight="251660288" behindDoc="1" locked="1" layoutInCell="1" allowOverlap="1" wp14:anchorId="7545978E" wp14:editId="09D41B26">
              <wp:simplePos x="0" y="0"/>
              <wp:positionH relativeFrom="page">
                <wp:posOffset>1080135</wp:posOffset>
              </wp:positionH>
              <wp:positionV relativeFrom="page">
                <wp:posOffset>734695</wp:posOffset>
              </wp:positionV>
              <wp:extent cx="5760085" cy="0"/>
              <wp:effectExtent l="13335" t="10795" r="8255" b="825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F8B88"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kd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23BD" w14:textId="77777777" w:rsidR="006E1FF0" w:rsidRDefault="006E1FF0" w:rsidP="002A2F31">
    <w:pPr>
      <w:tabs>
        <w:tab w:val="left" w:pos="842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35B6" w14:textId="77777777" w:rsidR="006E1FF0" w:rsidRDefault="006E1FF0" w:rsidP="002F34CC">
    <w:pPr>
      <w:tabs>
        <w:tab w:val="left" w:pos="8265"/>
      </w:tabs>
    </w:pPr>
    <w:r>
      <w:rPr>
        <w:noProof/>
      </w:rPr>
      <mc:AlternateContent>
        <mc:Choice Requires="wps">
          <w:drawing>
            <wp:anchor distT="0" distB="0" distL="114300" distR="114300" simplePos="0" relativeHeight="251656192" behindDoc="1" locked="1" layoutInCell="1" allowOverlap="1" wp14:anchorId="5BD13155" wp14:editId="035E801F">
              <wp:simplePos x="0" y="0"/>
              <wp:positionH relativeFrom="page">
                <wp:posOffset>1080135</wp:posOffset>
              </wp:positionH>
              <wp:positionV relativeFrom="page">
                <wp:posOffset>540385</wp:posOffset>
              </wp:positionV>
              <wp:extent cx="5760085" cy="144145"/>
              <wp:effectExtent l="3810" t="0" r="0" b="127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004E8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71FF1" id="Rectangle 5" o:spid="_x0000_s1026" style="position:absolute;margin-left:85.05pt;margin-top:42.55pt;width:453.55pt;height:1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" fillcolor="#004e8a" stroked="f" strokecolor="#b5b5b5" strokeweight=".25pt">
              <w10:wrap anchorx="page" anchory="page"/>
              <w10:anchorlock/>
            </v:rect>
          </w:pict>
        </mc:Fallback>
      </mc:AlternateContent>
    </w:r>
    <w:r>
      <w:rPr>
        <w:noProof/>
      </w:rPr>
      <mc:AlternateContent>
        <mc:Choice Requires="wps">
          <w:drawing>
            <wp:anchor distT="0" distB="0" distL="114300" distR="114300" simplePos="0" relativeHeight="251655168" behindDoc="1" locked="1" layoutInCell="1" allowOverlap="1" wp14:anchorId="5B65CA80" wp14:editId="6B1674E7">
              <wp:simplePos x="0" y="0"/>
              <wp:positionH relativeFrom="page">
                <wp:posOffset>1080135</wp:posOffset>
              </wp:positionH>
              <wp:positionV relativeFrom="page">
                <wp:posOffset>734695</wp:posOffset>
              </wp:positionV>
              <wp:extent cx="5760085" cy="0"/>
              <wp:effectExtent l="13335" t="10795" r="8255" b="825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15B3F" id="Line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EE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" strokeweight="1.2p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CC64" w14:textId="77777777" w:rsidR="006E1FF0" w:rsidRDefault="006E1F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18F"/>
    <w:multiLevelType w:val="hybridMultilevel"/>
    <w:tmpl w:val="AF6C6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32F35"/>
    <w:multiLevelType w:val="hybridMultilevel"/>
    <w:tmpl w:val="62D04A92"/>
    <w:lvl w:ilvl="0" w:tplc="8C20329E">
      <w:numFmt w:val="bullet"/>
      <w:lvlText w:val="-"/>
      <w:lvlJc w:val="left"/>
      <w:pPr>
        <w:ind w:left="720" w:hanging="360"/>
      </w:pPr>
      <w:rPr>
        <w:rFonts w:ascii="Charter" w:eastAsia="Times New Roman" w:hAnsi="Charter"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8355A"/>
    <w:multiLevelType w:val="hybridMultilevel"/>
    <w:tmpl w:val="49CC80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88263D"/>
    <w:multiLevelType w:val="multilevel"/>
    <w:tmpl w:val="37E6FFFC"/>
    <w:lvl w:ilvl="0">
      <w:start w:val="1"/>
      <w:numFmt w:val="decimal"/>
      <w:pStyle w:val="berschrift1"/>
      <w:lvlText w:val="%1"/>
      <w:lvlJc w:val="left"/>
      <w:pPr>
        <w:ind w:left="2417"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9924C4"/>
    <w:multiLevelType w:val="hybridMultilevel"/>
    <w:tmpl w:val="4CCEF29E"/>
    <w:lvl w:ilvl="0" w:tplc="819846B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BE02EC"/>
    <w:multiLevelType w:val="hybridMultilevel"/>
    <w:tmpl w:val="B1A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9E6828"/>
    <w:multiLevelType w:val="hybridMultilevel"/>
    <w:tmpl w:val="3A9CF55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982202"/>
    <w:multiLevelType w:val="hybridMultilevel"/>
    <w:tmpl w:val="8B7E0168"/>
    <w:lvl w:ilvl="0" w:tplc="C2F256C8">
      <w:start w:val="1"/>
      <w:numFmt w:val="upperRoman"/>
      <w:pStyle w:val="Gesamtgliederung"/>
      <w:lvlText w:val="%1."/>
      <w:lvlJc w:val="left"/>
      <w:pPr>
        <w:tabs>
          <w:tab w:val="num" w:pos="645"/>
        </w:tabs>
        <w:ind w:left="645"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7E73B22"/>
    <w:multiLevelType w:val="hybridMultilevel"/>
    <w:tmpl w:val="6B02B7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5C1135"/>
    <w:multiLevelType w:val="hybridMultilevel"/>
    <w:tmpl w:val="D196F95E"/>
    <w:lvl w:ilvl="0" w:tplc="CFC2C980">
      <w:start w:val="1"/>
      <w:numFmt w:val="lowerLetter"/>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CE0E78"/>
    <w:multiLevelType w:val="hybridMultilevel"/>
    <w:tmpl w:val="A0987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CB1085"/>
    <w:multiLevelType w:val="hybridMultilevel"/>
    <w:tmpl w:val="14C2D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342F9F"/>
    <w:multiLevelType w:val="hybridMultilevel"/>
    <w:tmpl w:val="064AA766"/>
    <w:lvl w:ilvl="0" w:tplc="8D8A579A">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9F32B7"/>
    <w:multiLevelType w:val="hybridMultilevel"/>
    <w:tmpl w:val="C6649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0B37A6E"/>
    <w:multiLevelType w:val="hybridMultilevel"/>
    <w:tmpl w:val="115AEE60"/>
    <w:lvl w:ilvl="0" w:tplc="29865750">
      <w:start w:val="1"/>
      <w:numFmt w:val="bullet"/>
      <w:pStyle w:val="table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9E1576"/>
    <w:multiLevelType w:val="hybridMultilevel"/>
    <w:tmpl w:val="0E2E5B06"/>
    <w:lvl w:ilvl="0" w:tplc="47923E44">
      <w:numFmt w:val="bullet"/>
      <w:pStyle w:val="Einzug2"/>
      <w:lvlText w:val="-"/>
      <w:lvlJc w:val="left"/>
      <w:pPr>
        <w:tabs>
          <w:tab w:val="num" w:pos="567"/>
        </w:tabs>
        <w:ind w:left="284"/>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09373E"/>
    <w:multiLevelType w:val="hybridMultilevel"/>
    <w:tmpl w:val="2638A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FD342C5"/>
    <w:multiLevelType w:val="multilevel"/>
    <w:tmpl w:val="911A384A"/>
    <w:lvl w:ilvl="0">
      <w:start w:val="1"/>
      <w:numFmt w:val="decimal"/>
      <w:pStyle w:val="fotos"/>
      <w:suff w:val="space"/>
      <w:lvlText w:val="Foto %1: "/>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7BE83A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16cid:durableId="1704939964">
    <w:abstractNumId w:val="5"/>
  </w:num>
  <w:num w:numId="2" w16cid:durableId="1062828664">
    <w:abstractNumId w:val="17"/>
  </w:num>
  <w:num w:numId="3" w16cid:durableId="235480198">
    <w:abstractNumId w:val="21"/>
  </w:num>
  <w:num w:numId="4" w16cid:durableId="232161075">
    <w:abstractNumId w:val="19"/>
  </w:num>
  <w:num w:numId="5" w16cid:durableId="921767116">
    <w:abstractNumId w:val="1"/>
  </w:num>
  <w:num w:numId="6" w16cid:durableId="1205361925">
    <w:abstractNumId w:val="9"/>
  </w:num>
  <w:num w:numId="7" w16cid:durableId="2117947381">
    <w:abstractNumId w:val="16"/>
  </w:num>
  <w:num w:numId="8" w16cid:durableId="1398673479">
    <w:abstractNumId w:val="10"/>
  </w:num>
  <w:num w:numId="9" w16cid:durableId="695350345">
    <w:abstractNumId w:val="4"/>
  </w:num>
  <w:num w:numId="10" w16cid:durableId="1399093523">
    <w:abstractNumId w:val="3"/>
  </w:num>
  <w:num w:numId="11" w16cid:durableId="1079401119">
    <w:abstractNumId w:val="20"/>
  </w:num>
  <w:num w:numId="12" w16cid:durableId="130947032">
    <w:abstractNumId w:val="12"/>
  </w:num>
  <w:num w:numId="13" w16cid:durableId="1316493604">
    <w:abstractNumId w:val="0"/>
  </w:num>
  <w:num w:numId="14" w16cid:durableId="158692110">
    <w:abstractNumId w:val="13"/>
  </w:num>
  <w:num w:numId="15" w16cid:durableId="903106426">
    <w:abstractNumId w:val="7"/>
  </w:num>
  <w:num w:numId="16" w16cid:durableId="531307066">
    <w:abstractNumId w:val="8"/>
  </w:num>
  <w:num w:numId="17" w16cid:durableId="2135637828">
    <w:abstractNumId w:val="15"/>
  </w:num>
  <w:num w:numId="18" w16cid:durableId="703404554">
    <w:abstractNumId w:val="14"/>
  </w:num>
  <w:num w:numId="19" w16cid:durableId="418214888">
    <w:abstractNumId w:val="2"/>
  </w:num>
  <w:num w:numId="20" w16cid:durableId="997802409">
    <w:abstractNumId w:val="6"/>
  </w:num>
  <w:num w:numId="21" w16cid:durableId="2080786533">
    <w:abstractNumId w:val="18"/>
  </w:num>
  <w:num w:numId="22" w16cid:durableId="834758372">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activeWritingStyle w:appName="MSWord" w:lang="de-DE" w:vendorID="64" w:dllVersion="6" w:nlCheck="1" w:checkStyle="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9"/>
  <w:autoHyphenation/>
  <w:hyphenationZone w:val="425"/>
  <w:drawingGridHorizontalSpacing w:val="57"/>
  <w:drawingGridVerticalSpacing w:val="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sbAwNbE0MDIysjBW0lEKTi0uzszPAykwNK8FAOQhwngtAAAA"/>
    <w:docVar w:name="EN.InstantFormat" w:val="&lt;ENInstantFormat&gt;&lt;Enabled&gt;1&lt;/Enabled&gt;&lt;ScanUnformatted&gt;1&lt;/ScanUnformatted&gt;&lt;ScanChanges&gt;1&lt;/ScanChanges&gt;&lt;Suspended&gt;0&lt;/Suspended&gt;&lt;/ENInstantFormat&gt;"/>
    <w:docVar w:name="EN.Layout" w:val="&lt;ENLayout&gt;&lt;Style&gt;ISE_Endnote_Style_V11&lt;/Style&gt;&lt;LeftDelim&gt;{&lt;/LeftDelim&gt;&lt;RightDelim&gt;}&lt;/RightDelim&gt;&lt;FontName&gt;Charter&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Libraries&gt;"/>
  </w:docVars>
  <w:rsids>
    <w:rsidRoot w:val="004D5863"/>
    <w:rsid w:val="000003A4"/>
    <w:rsid w:val="000003B1"/>
    <w:rsid w:val="0000086F"/>
    <w:rsid w:val="00000C35"/>
    <w:rsid w:val="00000C82"/>
    <w:rsid w:val="00000CB2"/>
    <w:rsid w:val="000018DB"/>
    <w:rsid w:val="0000238F"/>
    <w:rsid w:val="000023C1"/>
    <w:rsid w:val="00002B36"/>
    <w:rsid w:val="000032BE"/>
    <w:rsid w:val="00003640"/>
    <w:rsid w:val="00003A81"/>
    <w:rsid w:val="0000412A"/>
    <w:rsid w:val="000045CD"/>
    <w:rsid w:val="00004B50"/>
    <w:rsid w:val="00004BE6"/>
    <w:rsid w:val="00004E57"/>
    <w:rsid w:val="00005500"/>
    <w:rsid w:val="00005AFD"/>
    <w:rsid w:val="0000627E"/>
    <w:rsid w:val="00006290"/>
    <w:rsid w:val="00006D2A"/>
    <w:rsid w:val="000076A4"/>
    <w:rsid w:val="00007C60"/>
    <w:rsid w:val="0001129C"/>
    <w:rsid w:val="000113AD"/>
    <w:rsid w:val="00011B58"/>
    <w:rsid w:val="00011D50"/>
    <w:rsid w:val="000120BB"/>
    <w:rsid w:val="00012664"/>
    <w:rsid w:val="00012ABF"/>
    <w:rsid w:val="00012D20"/>
    <w:rsid w:val="00012DF2"/>
    <w:rsid w:val="00012F60"/>
    <w:rsid w:val="0001367E"/>
    <w:rsid w:val="00013AC8"/>
    <w:rsid w:val="00013F0E"/>
    <w:rsid w:val="000143EA"/>
    <w:rsid w:val="00014706"/>
    <w:rsid w:val="000150F0"/>
    <w:rsid w:val="00015497"/>
    <w:rsid w:val="000161D0"/>
    <w:rsid w:val="00016473"/>
    <w:rsid w:val="000164F0"/>
    <w:rsid w:val="00016B6C"/>
    <w:rsid w:val="00016DFD"/>
    <w:rsid w:val="000171CF"/>
    <w:rsid w:val="00017421"/>
    <w:rsid w:val="00020191"/>
    <w:rsid w:val="0002097F"/>
    <w:rsid w:val="00020B89"/>
    <w:rsid w:val="00020D9D"/>
    <w:rsid w:val="00021C87"/>
    <w:rsid w:val="00022FD5"/>
    <w:rsid w:val="000232D4"/>
    <w:rsid w:val="00023376"/>
    <w:rsid w:val="00023454"/>
    <w:rsid w:val="00023B3A"/>
    <w:rsid w:val="00023EB8"/>
    <w:rsid w:val="00024F37"/>
    <w:rsid w:val="000250A0"/>
    <w:rsid w:val="0002562A"/>
    <w:rsid w:val="00025AA9"/>
    <w:rsid w:val="00026CD9"/>
    <w:rsid w:val="000274CE"/>
    <w:rsid w:val="000300BD"/>
    <w:rsid w:val="000309EF"/>
    <w:rsid w:val="00030AE7"/>
    <w:rsid w:val="00030C34"/>
    <w:rsid w:val="00031920"/>
    <w:rsid w:val="00031FDD"/>
    <w:rsid w:val="00031FE6"/>
    <w:rsid w:val="0003244A"/>
    <w:rsid w:val="00032A71"/>
    <w:rsid w:val="00032B02"/>
    <w:rsid w:val="00032B9D"/>
    <w:rsid w:val="00033459"/>
    <w:rsid w:val="00033D42"/>
    <w:rsid w:val="00034023"/>
    <w:rsid w:val="000348B6"/>
    <w:rsid w:val="00034952"/>
    <w:rsid w:val="00034D4D"/>
    <w:rsid w:val="0003527A"/>
    <w:rsid w:val="00035CB7"/>
    <w:rsid w:val="000366A7"/>
    <w:rsid w:val="00036849"/>
    <w:rsid w:val="00036CC1"/>
    <w:rsid w:val="00037487"/>
    <w:rsid w:val="00037F23"/>
    <w:rsid w:val="0004019C"/>
    <w:rsid w:val="000407B3"/>
    <w:rsid w:val="00040EEA"/>
    <w:rsid w:val="00040EF1"/>
    <w:rsid w:val="0004118F"/>
    <w:rsid w:val="00041541"/>
    <w:rsid w:val="00041B35"/>
    <w:rsid w:val="00041D8E"/>
    <w:rsid w:val="0004239B"/>
    <w:rsid w:val="00042524"/>
    <w:rsid w:val="00043144"/>
    <w:rsid w:val="00043760"/>
    <w:rsid w:val="00043916"/>
    <w:rsid w:val="000442D6"/>
    <w:rsid w:val="00044833"/>
    <w:rsid w:val="00044A07"/>
    <w:rsid w:val="0004519A"/>
    <w:rsid w:val="00045761"/>
    <w:rsid w:val="00046E02"/>
    <w:rsid w:val="0004745A"/>
    <w:rsid w:val="00047532"/>
    <w:rsid w:val="00050759"/>
    <w:rsid w:val="00052BB8"/>
    <w:rsid w:val="00053105"/>
    <w:rsid w:val="000540A2"/>
    <w:rsid w:val="00055144"/>
    <w:rsid w:val="000555DE"/>
    <w:rsid w:val="00055659"/>
    <w:rsid w:val="00055E01"/>
    <w:rsid w:val="000566E2"/>
    <w:rsid w:val="00056830"/>
    <w:rsid w:val="00056891"/>
    <w:rsid w:val="0005729D"/>
    <w:rsid w:val="000574BB"/>
    <w:rsid w:val="000600CA"/>
    <w:rsid w:val="000601A9"/>
    <w:rsid w:val="000608EB"/>
    <w:rsid w:val="00060F23"/>
    <w:rsid w:val="000610C5"/>
    <w:rsid w:val="000617EC"/>
    <w:rsid w:val="00061FBE"/>
    <w:rsid w:val="0006219C"/>
    <w:rsid w:val="000624A8"/>
    <w:rsid w:val="0006350B"/>
    <w:rsid w:val="0006371E"/>
    <w:rsid w:val="00064187"/>
    <w:rsid w:val="00064589"/>
    <w:rsid w:val="000647CF"/>
    <w:rsid w:val="00064D24"/>
    <w:rsid w:val="00064FA0"/>
    <w:rsid w:val="000658D3"/>
    <w:rsid w:val="000660D6"/>
    <w:rsid w:val="00066268"/>
    <w:rsid w:val="000667CA"/>
    <w:rsid w:val="0006692F"/>
    <w:rsid w:val="00067405"/>
    <w:rsid w:val="00070C5C"/>
    <w:rsid w:val="00070E67"/>
    <w:rsid w:val="00071990"/>
    <w:rsid w:val="00073162"/>
    <w:rsid w:val="00073287"/>
    <w:rsid w:val="000732D0"/>
    <w:rsid w:val="000733F1"/>
    <w:rsid w:val="0007380A"/>
    <w:rsid w:val="000738EF"/>
    <w:rsid w:val="00073A3E"/>
    <w:rsid w:val="00073CAC"/>
    <w:rsid w:val="00074842"/>
    <w:rsid w:val="00075980"/>
    <w:rsid w:val="00075BB2"/>
    <w:rsid w:val="00076FD0"/>
    <w:rsid w:val="00077125"/>
    <w:rsid w:val="00077BEC"/>
    <w:rsid w:val="00077BFF"/>
    <w:rsid w:val="000800E9"/>
    <w:rsid w:val="00080A39"/>
    <w:rsid w:val="000812B2"/>
    <w:rsid w:val="000815B6"/>
    <w:rsid w:val="000817A4"/>
    <w:rsid w:val="0008237C"/>
    <w:rsid w:val="00082D06"/>
    <w:rsid w:val="00083A99"/>
    <w:rsid w:val="00084271"/>
    <w:rsid w:val="000849D8"/>
    <w:rsid w:val="00084EFD"/>
    <w:rsid w:val="0008510B"/>
    <w:rsid w:val="00085DF5"/>
    <w:rsid w:val="0008601F"/>
    <w:rsid w:val="0008621B"/>
    <w:rsid w:val="0008650D"/>
    <w:rsid w:val="00086F0A"/>
    <w:rsid w:val="00087360"/>
    <w:rsid w:val="0008747C"/>
    <w:rsid w:val="000875AA"/>
    <w:rsid w:val="00087C7C"/>
    <w:rsid w:val="00087D13"/>
    <w:rsid w:val="00087E50"/>
    <w:rsid w:val="0009228A"/>
    <w:rsid w:val="00092580"/>
    <w:rsid w:val="00093377"/>
    <w:rsid w:val="000933DD"/>
    <w:rsid w:val="00093C91"/>
    <w:rsid w:val="00093C95"/>
    <w:rsid w:val="00094083"/>
    <w:rsid w:val="00094B57"/>
    <w:rsid w:val="00095253"/>
    <w:rsid w:val="000953D2"/>
    <w:rsid w:val="0009571F"/>
    <w:rsid w:val="00095782"/>
    <w:rsid w:val="000957BE"/>
    <w:rsid w:val="00095D4F"/>
    <w:rsid w:val="00095E7F"/>
    <w:rsid w:val="00096283"/>
    <w:rsid w:val="000962BC"/>
    <w:rsid w:val="0009675E"/>
    <w:rsid w:val="000969FE"/>
    <w:rsid w:val="00097574"/>
    <w:rsid w:val="000A00CF"/>
    <w:rsid w:val="000A0792"/>
    <w:rsid w:val="000A0DAD"/>
    <w:rsid w:val="000A18EC"/>
    <w:rsid w:val="000A2651"/>
    <w:rsid w:val="000A2A6F"/>
    <w:rsid w:val="000A2E57"/>
    <w:rsid w:val="000A40FB"/>
    <w:rsid w:val="000A42E1"/>
    <w:rsid w:val="000A53C6"/>
    <w:rsid w:val="000A5AC7"/>
    <w:rsid w:val="000A5BA6"/>
    <w:rsid w:val="000A63B5"/>
    <w:rsid w:val="000A665B"/>
    <w:rsid w:val="000A66B4"/>
    <w:rsid w:val="000A708A"/>
    <w:rsid w:val="000A7820"/>
    <w:rsid w:val="000A7CED"/>
    <w:rsid w:val="000B032C"/>
    <w:rsid w:val="000B25D4"/>
    <w:rsid w:val="000B267F"/>
    <w:rsid w:val="000B2D34"/>
    <w:rsid w:val="000B3DF8"/>
    <w:rsid w:val="000B42B6"/>
    <w:rsid w:val="000B4592"/>
    <w:rsid w:val="000B4B0D"/>
    <w:rsid w:val="000B5E46"/>
    <w:rsid w:val="000B64A6"/>
    <w:rsid w:val="000B6901"/>
    <w:rsid w:val="000B78A8"/>
    <w:rsid w:val="000B799D"/>
    <w:rsid w:val="000B7F51"/>
    <w:rsid w:val="000C0798"/>
    <w:rsid w:val="000C0D78"/>
    <w:rsid w:val="000C10AC"/>
    <w:rsid w:val="000C1226"/>
    <w:rsid w:val="000C1269"/>
    <w:rsid w:val="000C28E6"/>
    <w:rsid w:val="000C2B92"/>
    <w:rsid w:val="000C2D57"/>
    <w:rsid w:val="000C31B8"/>
    <w:rsid w:val="000C41F4"/>
    <w:rsid w:val="000C4418"/>
    <w:rsid w:val="000C4DE5"/>
    <w:rsid w:val="000C563C"/>
    <w:rsid w:val="000C577B"/>
    <w:rsid w:val="000C5CE1"/>
    <w:rsid w:val="000C65A9"/>
    <w:rsid w:val="000C6941"/>
    <w:rsid w:val="000C76AA"/>
    <w:rsid w:val="000C7C9F"/>
    <w:rsid w:val="000C7EB1"/>
    <w:rsid w:val="000D1162"/>
    <w:rsid w:val="000D147A"/>
    <w:rsid w:val="000D1512"/>
    <w:rsid w:val="000D1539"/>
    <w:rsid w:val="000D1FAE"/>
    <w:rsid w:val="000D20D7"/>
    <w:rsid w:val="000D3160"/>
    <w:rsid w:val="000D3577"/>
    <w:rsid w:val="000D37BE"/>
    <w:rsid w:val="000D3CCB"/>
    <w:rsid w:val="000D405E"/>
    <w:rsid w:val="000D5257"/>
    <w:rsid w:val="000D5598"/>
    <w:rsid w:val="000D581E"/>
    <w:rsid w:val="000D5B7F"/>
    <w:rsid w:val="000D5C2F"/>
    <w:rsid w:val="000D6945"/>
    <w:rsid w:val="000D71F9"/>
    <w:rsid w:val="000D7352"/>
    <w:rsid w:val="000E046D"/>
    <w:rsid w:val="000E1E15"/>
    <w:rsid w:val="000E1FCB"/>
    <w:rsid w:val="000E249A"/>
    <w:rsid w:val="000E2F5B"/>
    <w:rsid w:val="000E4261"/>
    <w:rsid w:val="000E428D"/>
    <w:rsid w:val="000E431D"/>
    <w:rsid w:val="000E4C2B"/>
    <w:rsid w:val="000E4F9D"/>
    <w:rsid w:val="000E505A"/>
    <w:rsid w:val="000E51A7"/>
    <w:rsid w:val="000E52D7"/>
    <w:rsid w:val="000E6166"/>
    <w:rsid w:val="000E6476"/>
    <w:rsid w:val="000E6D0D"/>
    <w:rsid w:val="000E796F"/>
    <w:rsid w:val="000E7A6F"/>
    <w:rsid w:val="000F04AE"/>
    <w:rsid w:val="000F0701"/>
    <w:rsid w:val="000F0D87"/>
    <w:rsid w:val="000F1068"/>
    <w:rsid w:val="000F10AE"/>
    <w:rsid w:val="000F173C"/>
    <w:rsid w:val="000F1AD8"/>
    <w:rsid w:val="000F270F"/>
    <w:rsid w:val="000F3E1F"/>
    <w:rsid w:val="000F4BFA"/>
    <w:rsid w:val="000F4E08"/>
    <w:rsid w:val="000F5211"/>
    <w:rsid w:val="000F56E7"/>
    <w:rsid w:val="000F614C"/>
    <w:rsid w:val="000F672B"/>
    <w:rsid w:val="000F6B9E"/>
    <w:rsid w:val="00100182"/>
    <w:rsid w:val="001003EB"/>
    <w:rsid w:val="00100B18"/>
    <w:rsid w:val="0010126B"/>
    <w:rsid w:val="00101397"/>
    <w:rsid w:val="001017CE"/>
    <w:rsid w:val="00101BBC"/>
    <w:rsid w:val="001027C5"/>
    <w:rsid w:val="001034FB"/>
    <w:rsid w:val="00103CD4"/>
    <w:rsid w:val="00104294"/>
    <w:rsid w:val="001043BD"/>
    <w:rsid w:val="001047C6"/>
    <w:rsid w:val="001049D9"/>
    <w:rsid w:val="00106C3D"/>
    <w:rsid w:val="00106F49"/>
    <w:rsid w:val="00107F87"/>
    <w:rsid w:val="00110650"/>
    <w:rsid w:val="0011267B"/>
    <w:rsid w:val="001127E5"/>
    <w:rsid w:val="00112FE0"/>
    <w:rsid w:val="001133B1"/>
    <w:rsid w:val="00113434"/>
    <w:rsid w:val="00113B5D"/>
    <w:rsid w:val="00113D53"/>
    <w:rsid w:val="00113DFA"/>
    <w:rsid w:val="00116228"/>
    <w:rsid w:val="00116A12"/>
    <w:rsid w:val="00117E15"/>
    <w:rsid w:val="00117EC2"/>
    <w:rsid w:val="00117F92"/>
    <w:rsid w:val="00120565"/>
    <w:rsid w:val="0012192A"/>
    <w:rsid w:val="00122B9D"/>
    <w:rsid w:val="00123118"/>
    <w:rsid w:val="0012319B"/>
    <w:rsid w:val="00123266"/>
    <w:rsid w:val="001234D8"/>
    <w:rsid w:val="001235FC"/>
    <w:rsid w:val="00123A95"/>
    <w:rsid w:val="00123E3E"/>
    <w:rsid w:val="00123FE0"/>
    <w:rsid w:val="00124114"/>
    <w:rsid w:val="001248DB"/>
    <w:rsid w:val="00125EA5"/>
    <w:rsid w:val="001261DA"/>
    <w:rsid w:val="0012650C"/>
    <w:rsid w:val="00127579"/>
    <w:rsid w:val="00127FEC"/>
    <w:rsid w:val="001310B2"/>
    <w:rsid w:val="00132D28"/>
    <w:rsid w:val="00132F03"/>
    <w:rsid w:val="00132FD1"/>
    <w:rsid w:val="00134007"/>
    <w:rsid w:val="00134833"/>
    <w:rsid w:val="00134FAE"/>
    <w:rsid w:val="001350E5"/>
    <w:rsid w:val="00135553"/>
    <w:rsid w:val="00136560"/>
    <w:rsid w:val="001366BD"/>
    <w:rsid w:val="00140844"/>
    <w:rsid w:val="00140B05"/>
    <w:rsid w:val="00142A75"/>
    <w:rsid w:val="00142E4A"/>
    <w:rsid w:val="001430A1"/>
    <w:rsid w:val="001432E0"/>
    <w:rsid w:val="00143C64"/>
    <w:rsid w:val="00144014"/>
    <w:rsid w:val="00144043"/>
    <w:rsid w:val="0014428B"/>
    <w:rsid w:val="00144F19"/>
    <w:rsid w:val="001453AD"/>
    <w:rsid w:val="00145EB8"/>
    <w:rsid w:val="00146029"/>
    <w:rsid w:val="0014672C"/>
    <w:rsid w:val="00146891"/>
    <w:rsid w:val="001471FF"/>
    <w:rsid w:val="00147501"/>
    <w:rsid w:val="0015023F"/>
    <w:rsid w:val="00150528"/>
    <w:rsid w:val="00150C61"/>
    <w:rsid w:val="00150CE5"/>
    <w:rsid w:val="0015124E"/>
    <w:rsid w:val="001516FB"/>
    <w:rsid w:val="001526E1"/>
    <w:rsid w:val="00152DC7"/>
    <w:rsid w:val="00152EFF"/>
    <w:rsid w:val="00152F88"/>
    <w:rsid w:val="00153441"/>
    <w:rsid w:val="00153CFF"/>
    <w:rsid w:val="00153F2F"/>
    <w:rsid w:val="00154723"/>
    <w:rsid w:val="00154725"/>
    <w:rsid w:val="00154E25"/>
    <w:rsid w:val="00154EAC"/>
    <w:rsid w:val="0015632C"/>
    <w:rsid w:val="00156A6D"/>
    <w:rsid w:val="00157CE7"/>
    <w:rsid w:val="0016050C"/>
    <w:rsid w:val="00160721"/>
    <w:rsid w:val="00160D59"/>
    <w:rsid w:val="00161E41"/>
    <w:rsid w:val="00161F9C"/>
    <w:rsid w:val="00162ECC"/>
    <w:rsid w:val="001633B6"/>
    <w:rsid w:val="00163A07"/>
    <w:rsid w:val="00163AEF"/>
    <w:rsid w:val="00164375"/>
    <w:rsid w:val="00164C4E"/>
    <w:rsid w:val="00165028"/>
    <w:rsid w:val="00165255"/>
    <w:rsid w:val="0016584D"/>
    <w:rsid w:val="00165C11"/>
    <w:rsid w:val="001660C5"/>
    <w:rsid w:val="0016620F"/>
    <w:rsid w:val="00166862"/>
    <w:rsid w:val="001669FF"/>
    <w:rsid w:val="00166F46"/>
    <w:rsid w:val="00167142"/>
    <w:rsid w:val="001672D6"/>
    <w:rsid w:val="00167D3F"/>
    <w:rsid w:val="00167EC4"/>
    <w:rsid w:val="001700DA"/>
    <w:rsid w:val="0017032D"/>
    <w:rsid w:val="00170795"/>
    <w:rsid w:val="00170A28"/>
    <w:rsid w:val="00170B54"/>
    <w:rsid w:val="00170FD5"/>
    <w:rsid w:val="00171019"/>
    <w:rsid w:val="001726A3"/>
    <w:rsid w:val="00172BD8"/>
    <w:rsid w:val="0017328E"/>
    <w:rsid w:val="00174209"/>
    <w:rsid w:val="00174637"/>
    <w:rsid w:val="001752D4"/>
    <w:rsid w:val="001755D9"/>
    <w:rsid w:val="00175CC9"/>
    <w:rsid w:val="00175F2B"/>
    <w:rsid w:val="0017685F"/>
    <w:rsid w:val="00177AE0"/>
    <w:rsid w:val="00177E54"/>
    <w:rsid w:val="001801C2"/>
    <w:rsid w:val="00180326"/>
    <w:rsid w:val="00181277"/>
    <w:rsid w:val="00181B8B"/>
    <w:rsid w:val="00181C73"/>
    <w:rsid w:val="00181D8A"/>
    <w:rsid w:val="00182353"/>
    <w:rsid w:val="0018236C"/>
    <w:rsid w:val="00182919"/>
    <w:rsid w:val="00182C43"/>
    <w:rsid w:val="00183005"/>
    <w:rsid w:val="00184A2D"/>
    <w:rsid w:val="0018577D"/>
    <w:rsid w:val="00185A50"/>
    <w:rsid w:val="00185E10"/>
    <w:rsid w:val="00185E20"/>
    <w:rsid w:val="001864BF"/>
    <w:rsid w:val="00186896"/>
    <w:rsid w:val="00186EA1"/>
    <w:rsid w:val="001870E4"/>
    <w:rsid w:val="0018779D"/>
    <w:rsid w:val="00187BC2"/>
    <w:rsid w:val="00187C6D"/>
    <w:rsid w:val="00190D89"/>
    <w:rsid w:val="00190E63"/>
    <w:rsid w:val="00191425"/>
    <w:rsid w:val="00191821"/>
    <w:rsid w:val="00191DF5"/>
    <w:rsid w:val="00192269"/>
    <w:rsid w:val="00193000"/>
    <w:rsid w:val="00193198"/>
    <w:rsid w:val="00193465"/>
    <w:rsid w:val="00193598"/>
    <w:rsid w:val="00194DBE"/>
    <w:rsid w:val="00194E0B"/>
    <w:rsid w:val="00195685"/>
    <w:rsid w:val="00195F9A"/>
    <w:rsid w:val="0019668F"/>
    <w:rsid w:val="001967D2"/>
    <w:rsid w:val="00196906"/>
    <w:rsid w:val="00197039"/>
    <w:rsid w:val="0019762D"/>
    <w:rsid w:val="00197EE2"/>
    <w:rsid w:val="001A0BD5"/>
    <w:rsid w:val="001A1530"/>
    <w:rsid w:val="001A179B"/>
    <w:rsid w:val="001A2456"/>
    <w:rsid w:val="001A32FC"/>
    <w:rsid w:val="001A386C"/>
    <w:rsid w:val="001A3E91"/>
    <w:rsid w:val="001A460C"/>
    <w:rsid w:val="001A4770"/>
    <w:rsid w:val="001A552B"/>
    <w:rsid w:val="001A6198"/>
    <w:rsid w:val="001A64E3"/>
    <w:rsid w:val="001A6E6A"/>
    <w:rsid w:val="001A745E"/>
    <w:rsid w:val="001A77CE"/>
    <w:rsid w:val="001B0133"/>
    <w:rsid w:val="001B07F0"/>
    <w:rsid w:val="001B1509"/>
    <w:rsid w:val="001B1AF3"/>
    <w:rsid w:val="001B1B0A"/>
    <w:rsid w:val="001B1C6C"/>
    <w:rsid w:val="001B1E18"/>
    <w:rsid w:val="001B20F5"/>
    <w:rsid w:val="001B21EF"/>
    <w:rsid w:val="001B3CC5"/>
    <w:rsid w:val="001B4E26"/>
    <w:rsid w:val="001B50E8"/>
    <w:rsid w:val="001B54FD"/>
    <w:rsid w:val="001B5C11"/>
    <w:rsid w:val="001B5E63"/>
    <w:rsid w:val="001B6A56"/>
    <w:rsid w:val="001B6A83"/>
    <w:rsid w:val="001B6AC3"/>
    <w:rsid w:val="001B74D6"/>
    <w:rsid w:val="001B75FD"/>
    <w:rsid w:val="001B7D29"/>
    <w:rsid w:val="001C0201"/>
    <w:rsid w:val="001C0D76"/>
    <w:rsid w:val="001C1D42"/>
    <w:rsid w:val="001C3A07"/>
    <w:rsid w:val="001C3A9D"/>
    <w:rsid w:val="001C4442"/>
    <w:rsid w:val="001C4566"/>
    <w:rsid w:val="001C5602"/>
    <w:rsid w:val="001C5919"/>
    <w:rsid w:val="001C5D3C"/>
    <w:rsid w:val="001C6257"/>
    <w:rsid w:val="001C6479"/>
    <w:rsid w:val="001C6DC1"/>
    <w:rsid w:val="001C77CE"/>
    <w:rsid w:val="001C79BE"/>
    <w:rsid w:val="001C7A3B"/>
    <w:rsid w:val="001C7AA7"/>
    <w:rsid w:val="001C7B7C"/>
    <w:rsid w:val="001C7FCF"/>
    <w:rsid w:val="001D07C7"/>
    <w:rsid w:val="001D0E16"/>
    <w:rsid w:val="001D0E56"/>
    <w:rsid w:val="001D15BC"/>
    <w:rsid w:val="001D28CD"/>
    <w:rsid w:val="001D2FD5"/>
    <w:rsid w:val="001D3D8B"/>
    <w:rsid w:val="001D4236"/>
    <w:rsid w:val="001D4809"/>
    <w:rsid w:val="001D5071"/>
    <w:rsid w:val="001D5E0A"/>
    <w:rsid w:val="001D642A"/>
    <w:rsid w:val="001D7021"/>
    <w:rsid w:val="001D7479"/>
    <w:rsid w:val="001E0247"/>
    <w:rsid w:val="001E0CB6"/>
    <w:rsid w:val="001E0FCC"/>
    <w:rsid w:val="001E13FF"/>
    <w:rsid w:val="001E17BB"/>
    <w:rsid w:val="001E19B5"/>
    <w:rsid w:val="001E2031"/>
    <w:rsid w:val="001E30B9"/>
    <w:rsid w:val="001E37DB"/>
    <w:rsid w:val="001E3DCA"/>
    <w:rsid w:val="001E4A6B"/>
    <w:rsid w:val="001E4B31"/>
    <w:rsid w:val="001E538F"/>
    <w:rsid w:val="001E55FC"/>
    <w:rsid w:val="001E5878"/>
    <w:rsid w:val="001E61BC"/>
    <w:rsid w:val="001E675D"/>
    <w:rsid w:val="001E6C0A"/>
    <w:rsid w:val="001E6F77"/>
    <w:rsid w:val="001E7763"/>
    <w:rsid w:val="001E7DE5"/>
    <w:rsid w:val="001E7FE7"/>
    <w:rsid w:val="001F0862"/>
    <w:rsid w:val="001F0CC0"/>
    <w:rsid w:val="001F15E7"/>
    <w:rsid w:val="001F1A2E"/>
    <w:rsid w:val="001F2171"/>
    <w:rsid w:val="001F2D39"/>
    <w:rsid w:val="001F2EF0"/>
    <w:rsid w:val="001F34C8"/>
    <w:rsid w:val="001F3712"/>
    <w:rsid w:val="001F37FF"/>
    <w:rsid w:val="001F3A72"/>
    <w:rsid w:val="001F442E"/>
    <w:rsid w:val="001F467F"/>
    <w:rsid w:val="001F58E5"/>
    <w:rsid w:val="001F6074"/>
    <w:rsid w:val="001F6B7B"/>
    <w:rsid w:val="001F6CCE"/>
    <w:rsid w:val="001F7704"/>
    <w:rsid w:val="001F7776"/>
    <w:rsid w:val="001F7D65"/>
    <w:rsid w:val="001F7F43"/>
    <w:rsid w:val="00201171"/>
    <w:rsid w:val="002013C8"/>
    <w:rsid w:val="00201724"/>
    <w:rsid w:val="00201C7D"/>
    <w:rsid w:val="00202503"/>
    <w:rsid w:val="002025D0"/>
    <w:rsid w:val="00202E98"/>
    <w:rsid w:val="00202F75"/>
    <w:rsid w:val="0020321C"/>
    <w:rsid w:val="002037DE"/>
    <w:rsid w:val="00204385"/>
    <w:rsid w:val="00204702"/>
    <w:rsid w:val="0020506B"/>
    <w:rsid w:val="00205109"/>
    <w:rsid w:val="00205B6E"/>
    <w:rsid w:val="00206716"/>
    <w:rsid w:val="00207B68"/>
    <w:rsid w:val="00207C92"/>
    <w:rsid w:val="00210430"/>
    <w:rsid w:val="00211071"/>
    <w:rsid w:val="00211088"/>
    <w:rsid w:val="00211C09"/>
    <w:rsid w:val="00212993"/>
    <w:rsid w:val="00212F5B"/>
    <w:rsid w:val="002142C9"/>
    <w:rsid w:val="00214B92"/>
    <w:rsid w:val="00214BDC"/>
    <w:rsid w:val="00214F6A"/>
    <w:rsid w:val="002160D3"/>
    <w:rsid w:val="002163B1"/>
    <w:rsid w:val="00216DF8"/>
    <w:rsid w:val="0021703D"/>
    <w:rsid w:val="00217153"/>
    <w:rsid w:val="00220426"/>
    <w:rsid w:val="0022058A"/>
    <w:rsid w:val="00220DDC"/>
    <w:rsid w:val="00220E94"/>
    <w:rsid w:val="00221563"/>
    <w:rsid w:val="002219E2"/>
    <w:rsid w:val="002224C5"/>
    <w:rsid w:val="00223271"/>
    <w:rsid w:val="00223C6B"/>
    <w:rsid w:val="00225160"/>
    <w:rsid w:val="0022629E"/>
    <w:rsid w:val="00226C01"/>
    <w:rsid w:val="00227556"/>
    <w:rsid w:val="00230B2E"/>
    <w:rsid w:val="00230D05"/>
    <w:rsid w:val="00230E85"/>
    <w:rsid w:val="00230F1B"/>
    <w:rsid w:val="00231258"/>
    <w:rsid w:val="00231669"/>
    <w:rsid w:val="00231ACA"/>
    <w:rsid w:val="00231E6F"/>
    <w:rsid w:val="002322FC"/>
    <w:rsid w:val="0023236C"/>
    <w:rsid w:val="00234B41"/>
    <w:rsid w:val="00234B52"/>
    <w:rsid w:val="002352FD"/>
    <w:rsid w:val="0023576E"/>
    <w:rsid w:val="00235B16"/>
    <w:rsid w:val="00236191"/>
    <w:rsid w:val="00236624"/>
    <w:rsid w:val="00236DFA"/>
    <w:rsid w:val="00236F27"/>
    <w:rsid w:val="00237716"/>
    <w:rsid w:val="00240641"/>
    <w:rsid w:val="002422E0"/>
    <w:rsid w:val="00242EE2"/>
    <w:rsid w:val="00243BFD"/>
    <w:rsid w:val="00243F1C"/>
    <w:rsid w:val="00244059"/>
    <w:rsid w:val="0024476F"/>
    <w:rsid w:val="0024480D"/>
    <w:rsid w:val="00245D1B"/>
    <w:rsid w:val="002462C0"/>
    <w:rsid w:val="00246549"/>
    <w:rsid w:val="0024720D"/>
    <w:rsid w:val="0024739B"/>
    <w:rsid w:val="002505A1"/>
    <w:rsid w:val="0025144D"/>
    <w:rsid w:val="0025166E"/>
    <w:rsid w:val="0025188A"/>
    <w:rsid w:val="00251AD8"/>
    <w:rsid w:val="00252C8C"/>
    <w:rsid w:val="00252EE8"/>
    <w:rsid w:val="00253218"/>
    <w:rsid w:val="00253334"/>
    <w:rsid w:val="002536DB"/>
    <w:rsid w:val="0025385D"/>
    <w:rsid w:val="00253A5C"/>
    <w:rsid w:val="00253F78"/>
    <w:rsid w:val="00253FC2"/>
    <w:rsid w:val="00254273"/>
    <w:rsid w:val="00254381"/>
    <w:rsid w:val="00255116"/>
    <w:rsid w:val="002564B1"/>
    <w:rsid w:val="00256CE4"/>
    <w:rsid w:val="00256F87"/>
    <w:rsid w:val="002573A7"/>
    <w:rsid w:val="00257A0C"/>
    <w:rsid w:val="00257C0C"/>
    <w:rsid w:val="002604DC"/>
    <w:rsid w:val="00261558"/>
    <w:rsid w:val="002615B1"/>
    <w:rsid w:val="00261C1C"/>
    <w:rsid w:val="00262965"/>
    <w:rsid w:val="002636DE"/>
    <w:rsid w:val="00263799"/>
    <w:rsid w:val="00263A20"/>
    <w:rsid w:val="00264348"/>
    <w:rsid w:val="00265DCF"/>
    <w:rsid w:val="0026636D"/>
    <w:rsid w:val="00266B74"/>
    <w:rsid w:val="00266C64"/>
    <w:rsid w:val="002676C1"/>
    <w:rsid w:val="00267D69"/>
    <w:rsid w:val="00267EEA"/>
    <w:rsid w:val="00270DF3"/>
    <w:rsid w:val="0027104F"/>
    <w:rsid w:val="00271219"/>
    <w:rsid w:val="00271C2B"/>
    <w:rsid w:val="00272201"/>
    <w:rsid w:val="0027252F"/>
    <w:rsid w:val="002727C7"/>
    <w:rsid w:val="002727EE"/>
    <w:rsid w:val="00272B36"/>
    <w:rsid w:val="0027330F"/>
    <w:rsid w:val="00274580"/>
    <w:rsid w:val="00274783"/>
    <w:rsid w:val="0027498C"/>
    <w:rsid w:val="00274EA3"/>
    <w:rsid w:val="0027550B"/>
    <w:rsid w:val="0027570F"/>
    <w:rsid w:val="00275D43"/>
    <w:rsid w:val="0027624B"/>
    <w:rsid w:val="00276690"/>
    <w:rsid w:val="00276B2A"/>
    <w:rsid w:val="00277631"/>
    <w:rsid w:val="00280919"/>
    <w:rsid w:val="00280996"/>
    <w:rsid w:val="00281875"/>
    <w:rsid w:val="002829E2"/>
    <w:rsid w:val="0028307E"/>
    <w:rsid w:val="00283A81"/>
    <w:rsid w:val="00284214"/>
    <w:rsid w:val="00284359"/>
    <w:rsid w:val="00284D6D"/>
    <w:rsid w:val="00284F23"/>
    <w:rsid w:val="0028511B"/>
    <w:rsid w:val="00285911"/>
    <w:rsid w:val="00285DC5"/>
    <w:rsid w:val="00285ED3"/>
    <w:rsid w:val="00285F46"/>
    <w:rsid w:val="002865AA"/>
    <w:rsid w:val="00286D2B"/>
    <w:rsid w:val="002877A1"/>
    <w:rsid w:val="002902C0"/>
    <w:rsid w:val="002908F4"/>
    <w:rsid w:val="00290B0E"/>
    <w:rsid w:val="00290B81"/>
    <w:rsid w:val="00290BFB"/>
    <w:rsid w:val="0029198E"/>
    <w:rsid w:val="00291BD1"/>
    <w:rsid w:val="0029253D"/>
    <w:rsid w:val="0029330F"/>
    <w:rsid w:val="00293FD5"/>
    <w:rsid w:val="00294AAE"/>
    <w:rsid w:val="002951DC"/>
    <w:rsid w:val="002954F8"/>
    <w:rsid w:val="00296992"/>
    <w:rsid w:val="00296BB0"/>
    <w:rsid w:val="00297053"/>
    <w:rsid w:val="00297633"/>
    <w:rsid w:val="00297B1C"/>
    <w:rsid w:val="002A01AD"/>
    <w:rsid w:val="002A0E18"/>
    <w:rsid w:val="002A10E4"/>
    <w:rsid w:val="002A1577"/>
    <w:rsid w:val="002A2F31"/>
    <w:rsid w:val="002A33C1"/>
    <w:rsid w:val="002A4DDD"/>
    <w:rsid w:val="002A5223"/>
    <w:rsid w:val="002A5898"/>
    <w:rsid w:val="002A5945"/>
    <w:rsid w:val="002A5C21"/>
    <w:rsid w:val="002A73E7"/>
    <w:rsid w:val="002A7867"/>
    <w:rsid w:val="002B0C65"/>
    <w:rsid w:val="002B0F3E"/>
    <w:rsid w:val="002B2801"/>
    <w:rsid w:val="002B2F08"/>
    <w:rsid w:val="002B32DB"/>
    <w:rsid w:val="002B361C"/>
    <w:rsid w:val="002B3CA2"/>
    <w:rsid w:val="002B426A"/>
    <w:rsid w:val="002B49E5"/>
    <w:rsid w:val="002B4A1D"/>
    <w:rsid w:val="002B4F41"/>
    <w:rsid w:val="002B5438"/>
    <w:rsid w:val="002B5B37"/>
    <w:rsid w:val="002B641F"/>
    <w:rsid w:val="002B64AB"/>
    <w:rsid w:val="002B7194"/>
    <w:rsid w:val="002B765C"/>
    <w:rsid w:val="002C0536"/>
    <w:rsid w:val="002C0A93"/>
    <w:rsid w:val="002C0B18"/>
    <w:rsid w:val="002C1420"/>
    <w:rsid w:val="002C273E"/>
    <w:rsid w:val="002C29C0"/>
    <w:rsid w:val="002C2FB1"/>
    <w:rsid w:val="002C30FA"/>
    <w:rsid w:val="002C41A9"/>
    <w:rsid w:val="002C4C76"/>
    <w:rsid w:val="002C4E41"/>
    <w:rsid w:val="002C5273"/>
    <w:rsid w:val="002C5463"/>
    <w:rsid w:val="002C5FB7"/>
    <w:rsid w:val="002C6438"/>
    <w:rsid w:val="002C6442"/>
    <w:rsid w:val="002C7437"/>
    <w:rsid w:val="002C7558"/>
    <w:rsid w:val="002D0D60"/>
    <w:rsid w:val="002D0EA0"/>
    <w:rsid w:val="002D11D5"/>
    <w:rsid w:val="002D1867"/>
    <w:rsid w:val="002D2317"/>
    <w:rsid w:val="002D2E73"/>
    <w:rsid w:val="002D2EC9"/>
    <w:rsid w:val="002D306B"/>
    <w:rsid w:val="002D3209"/>
    <w:rsid w:val="002D3BAF"/>
    <w:rsid w:val="002D4945"/>
    <w:rsid w:val="002D5468"/>
    <w:rsid w:val="002D54EC"/>
    <w:rsid w:val="002D5875"/>
    <w:rsid w:val="002D6D83"/>
    <w:rsid w:val="002D6ED0"/>
    <w:rsid w:val="002D7233"/>
    <w:rsid w:val="002D7775"/>
    <w:rsid w:val="002D77EF"/>
    <w:rsid w:val="002E0BB7"/>
    <w:rsid w:val="002E0C63"/>
    <w:rsid w:val="002E120B"/>
    <w:rsid w:val="002E1604"/>
    <w:rsid w:val="002E1C7F"/>
    <w:rsid w:val="002E1F07"/>
    <w:rsid w:val="002E2259"/>
    <w:rsid w:val="002E318F"/>
    <w:rsid w:val="002E395F"/>
    <w:rsid w:val="002E3A9A"/>
    <w:rsid w:val="002E4595"/>
    <w:rsid w:val="002E4945"/>
    <w:rsid w:val="002E4D27"/>
    <w:rsid w:val="002E503D"/>
    <w:rsid w:val="002E60DA"/>
    <w:rsid w:val="002E6702"/>
    <w:rsid w:val="002E670F"/>
    <w:rsid w:val="002E7178"/>
    <w:rsid w:val="002E76CD"/>
    <w:rsid w:val="002F0012"/>
    <w:rsid w:val="002F024D"/>
    <w:rsid w:val="002F0663"/>
    <w:rsid w:val="002F0EE7"/>
    <w:rsid w:val="002F13DF"/>
    <w:rsid w:val="002F1731"/>
    <w:rsid w:val="002F1838"/>
    <w:rsid w:val="002F2246"/>
    <w:rsid w:val="002F304F"/>
    <w:rsid w:val="002F34CC"/>
    <w:rsid w:val="002F3713"/>
    <w:rsid w:val="002F3896"/>
    <w:rsid w:val="002F3A71"/>
    <w:rsid w:val="002F3E3B"/>
    <w:rsid w:val="002F4860"/>
    <w:rsid w:val="002F491A"/>
    <w:rsid w:val="002F4A1E"/>
    <w:rsid w:val="002F4ADA"/>
    <w:rsid w:val="002F579A"/>
    <w:rsid w:val="002F58CD"/>
    <w:rsid w:val="002F5FC5"/>
    <w:rsid w:val="002F6305"/>
    <w:rsid w:val="002F6340"/>
    <w:rsid w:val="002F692F"/>
    <w:rsid w:val="002F7436"/>
    <w:rsid w:val="002F7AB3"/>
    <w:rsid w:val="002F7F8C"/>
    <w:rsid w:val="00300557"/>
    <w:rsid w:val="0030065D"/>
    <w:rsid w:val="00300FF7"/>
    <w:rsid w:val="0030156A"/>
    <w:rsid w:val="003016E7"/>
    <w:rsid w:val="00301D99"/>
    <w:rsid w:val="00301DD2"/>
    <w:rsid w:val="00301DE2"/>
    <w:rsid w:val="00301FF8"/>
    <w:rsid w:val="00302C85"/>
    <w:rsid w:val="0030382C"/>
    <w:rsid w:val="00304942"/>
    <w:rsid w:val="00304D74"/>
    <w:rsid w:val="0030539C"/>
    <w:rsid w:val="00305CAD"/>
    <w:rsid w:val="0030605E"/>
    <w:rsid w:val="00306973"/>
    <w:rsid w:val="00306A2B"/>
    <w:rsid w:val="00307582"/>
    <w:rsid w:val="00307EBA"/>
    <w:rsid w:val="00310553"/>
    <w:rsid w:val="00310E7F"/>
    <w:rsid w:val="00310ED1"/>
    <w:rsid w:val="003113BA"/>
    <w:rsid w:val="00312A42"/>
    <w:rsid w:val="00312D82"/>
    <w:rsid w:val="00313A1C"/>
    <w:rsid w:val="00313B33"/>
    <w:rsid w:val="0031430F"/>
    <w:rsid w:val="003150AF"/>
    <w:rsid w:val="003150D4"/>
    <w:rsid w:val="00315520"/>
    <w:rsid w:val="00316288"/>
    <w:rsid w:val="00316633"/>
    <w:rsid w:val="00316E47"/>
    <w:rsid w:val="003177B3"/>
    <w:rsid w:val="003202B4"/>
    <w:rsid w:val="003203F9"/>
    <w:rsid w:val="00320599"/>
    <w:rsid w:val="00320E26"/>
    <w:rsid w:val="003216EB"/>
    <w:rsid w:val="00321768"/>
    <w:rsid w:val="00321EA3"/>
    <w:rsid w:val="00322046"/>
    <w:rsid w:val="00322C7C"/>
    <w:rsid w:val="00322E85"/>
    <w:rsid w:val="0032378A"/>
    <w:rsid w:val="00323AB5"/>
    <w:rsid w:val="00323CCA"/>
    <w:rsid w:val="003241DD"/>
    <w:rsid w:val="003243E4"/>
    <w:rsid w:val="00324781"/>
    <w:rsid w:val="0032484E"/>
    <w:rsid w:val="0032569C"/>
    <w:rsid w:val="003259FC"/>
    <w:rsid w:val="003264EE"/>
    <w:rsid w:val="003269C1"/>
    <w:rsid w:val="00326B5A"/>
    <w:rsid w:val="00327539"/>
    <w:rsid w:val="00327718"/>
    <w:rsid w:val="00327D0C"/>
    <w:rsid w:val="003300E4"/>
    <w:rsid w:val="0033031A"/>
    <w:rsid w:val="003304AC"/>
    <w:rsid w:val="00330618"/>
    <w:rsid w:val="00330D45"/>
    <w:rsid w:val="00331168"/>
    <w:rsid w:val="0033196B"/>
    <w:rsid w:val="00331E59"/>
    <w:rsid w:val="00331E93"/>
    <w:rsid w:val="00331F45"/>
    <w:rsid w:val="003321A5"/>
    <w:rsid w:val="00332201"/>
    <w:rsid w:val="00332915"/>
    <w:rsid w:val="00332EA4"/>
    <w:rsid w:val="00334238"/>
    <w:rsid w:val="00334BA9"/>
    <w:rsid w:val="00335075"/>
    <w:rsid w:val="0033584B"/>
    <w:rsid w:val="00335AA6"/>
    <w:rsid w:val="00335DBA"/>
    <w:rsid w:val="003360E1"/>
    <w:rsid w:val="0033698E"/>
    <w:rsid w:val="003371FD"/>
    <w:rsid w:val="00337738"/>
    <w:rsid w:val="00337E7B"/>
    <w:rsid w:val="00337F9E"/>
    <w:rsid w:val="00340ADF"/>
    <w:rsid w:val="0034173F"/>
    <w:rsid w:val="003428C6"/>
    <w:rsid w:val="00342946"/>
    <w:rsid w:val="00342C42"/>
    <w:rsid w:val="00343401"/>
    <w:rsid w:val="003437F3"/>
    <w:rsid w:val="00343AE0"/>
    <w:rsid w:val="00344040"/>
    <w:rsid w:val="003465C2"/>
    <w:rsid w:val="00346C4E"/>
    <w:rsid w:val="00346E06"/>
    <w:rsid w:val="003471D3"/>
    <w:rsid w:val="003476DA"/>
    <w:rsid w:val="00347926"/>
    <w:rsid w:val="00351413"/>
    <w:rsid w:val="0035182D"/>
    <w:rsid w:val="00351A1C"/>
    <w:rsid w:val="00351C9B"/>
    <w:rsid w:val="003523D7"/>
    <w:rsid w:val="00352625"/>
    <w:rsid w:val="00352A7C"/>
    <w:rsid w:val="00353BB9"/>
    <w:rsid w:val="00353C30"/>
    <w:rsid w:val="00353D6C"/>
    <w:rsid w:val="00354954"/>
    <w:rsid w:val="00354D7D"/>
    <w:rsid w:val="003551BA"/>
    <w:rsid w:val="00355265"/>
    <w:rsid w:val="0035544A"/>
    <w:rsid w:val="00355582"/>
    <w:rsid w:val="00355E4A"/>
    <w:rsid w:val="0035632F"/>
    <w:rsid w:val="0035685D"/>
    <w:rsid w:val="00357538"/>
    <w:rsid w:val="00357B69"/>
    <w:rsid w:val="00360048"/>
    <w:rsid w:val="00360085"/>
    <w:rsid w:val="0036038D"/>
    <w:rsid w:val="00360C5F"/>
    <w:rsid w:val="00361849"/>
    <w:rsid w:val="00361AA2"/>
    <w:rsid w:val="00361AE7"/>
    <w:rsid w:val="00362213"/>
    <w:rsid w:val="00362415"/>
    <w:rsid w:val="003628B8"/>
    <w:rsid w:val="00362EFE"/>
    <w:rsid w:val="003630D1"/>
    <w:rsid w:val="003639FC"/>
    <w:rsid w:val="00363E35"/>
    <w:rsid w:val="0036462D"/>
    <w:rsid w:val="00364B32"/>
    <w:rsid w:val="00364E83"/>
    <w:rsid w:val="00364E92"/>
    <w:rsid w:val="003651F0"/>
    <w:rsid w:val="00365EBE"/>
    <w:rsid w:val="003662C6"/>
    <w:rsid w:val="003666EE"/>
    <w:rsid w:val="003671DE"/>
    <w:rsid w:val="00367712"/>
    <w:rsid w:val="00370727"/>
    <w:rsid w:val="00370A02"/>
    <w:rsid w:val="00371118"/>
    <w:rsid w:val="00371250"/>
    <w:rsid w:val="00371615"/>
    <w:rsid w:val="00371B6A"/>
    <w:rsid w:val="003729ED"/>
    <w:rsid w:val="00373658"/>
    <w:rsid w:val="003739C8"/>
    <w:rsid w:val="0037524A"/>
    <w:rsid w:val="00375533"/>
    <w:rsid w:val="00376573"/>
    <w:rsid w:val="00376C98"/>
    <w:rsid w:val="00377139"/>
    <w:rsid w:val="0037720F"/>
    <w:rsid w:val="0037735C"/>
    <w:rsid w:val="00377EA1"/>
    <w:rsid w:val="003802A5"/>
    <w:rsid w:val="00380B41"/>
    <w:rsid w:val="00381063"/>
    <w:rsid w:val="00382532"/>
    <w:rsid w:val="00382F1F"/>
    <w:rsid w:val="003841F8"/>
    <w:rsid w:val="003844EF"/>
    <w:rsid w:val="00384C02"/>
    <w:rsid w:val="00384FCD"/>
    <w:rsid w:val="003851EF"/>
    <w:rsid w:val="003854CC"/>
    <w:rsid w:val="00385ADC"/>
    <w:rsid w:val="00386882"/>
    <w:rsid w:val="00386947"/>
    <w:rsid w:val="00386AFB"/>
    <w:rsid w:val="003872A7"/>
    <w:rsid w:val="00387463"/>
    <w:rsid w:val="00387ADC"/>
    <w:rsid w:val="003901DB"/>
    <w:rsid w:val="003907E3"/>
    <w:rsid w:val="00390DE6"/>
    <w:rsid w:val="0039155F"/>
    <w:rsid w:val="00391EA5"/>
    <w:rsid w:val="0039237D"/>
    <w:rsid w:val="0039264A"/>
    <w:rsid w:val="003926B6"/>
    <w:rsid w:val="00392D60"/>
    <w:rsid w:val="00392D6D"/>
    <w:rsid w:val="00393091"/>
    <w:rsid w:val="00393278"/>
    <w:rsid w:val="003942C5"/>
    <w:rsid w:val="00394757"/>
    <w:rsid w:val="0039498A"/>
    <w:rsid w:val="00394F52"/>
    <w:rsid w:val="00395340"/>
    <w:rsid w:val="00396A21"/>
    <w:rsid w:val="00396D69"/>
    <w:rsid w:val="00396ED6"/>
    <w:rsid w:val="003A1274"/>
    <w:rsid w:val="003A354D"/>
    <w:rsid w:val="003A3C6F"/>
    <w:rsid w:val="003A3E1F"/>
    <w:rsid w:val="003A40AE"/>
    <w:rsid w:val="003A4B7C"/>
    <w:rsid w:val="003A4EE8"/>
    <w:rsid w:val="003A583B"/>
    <w:rsid w:val="003A62A8"/>
    <w:rsid w:val="003A64E8"/>
    <w:rsid w:val="003A6D89"/>
    <w:rsid w:val="003A73D8"/>
    <w:rsid w:val="003A7F01"/>
    <w:rsid w:val="003B0461"/>
    <w:rsid w:val="003B07C0"/>
    <w:rsid w:val="003B0A12"/>
    <w:rsid w:val="003B0F0B"/>
    <w:rsid w:val="003B0F57"/>
    <w:rsid w:val="003B135A"/>
    <w:rsid w:val="003B13CE"/>
    <w:rsid w:val="003B1B91"/>
    <w:rsid w:val="003B2486"/>
    <w:rsid w:val="003B2563"/>
    <w:rsid w:val="003B2980"/>
    <w:rsid w:val="003B2C7F"/>
    <w:rsid w:val="003B3982"/>
    <w:rsid w:val="003B4298"/>
    <w:rsid w:val="003B4BE8"/>
    <w:rsid w:val="003B6316"/>
    <w:rsid w:val="003B65AD"/>
    <w:rsid w:val="003C0763"/>
    <w:rsid w:val="003C07FB"/>
    <w:rsid w:val="003C1C33"/>
    <w:rsid w:val="003C2302"/>
    <w:rsid w:val="003C2653"/>
    <w:rsid w:val="003C2BD6"/>
    <w:rsid w:val="003C33F9"/>
    <w:rsid w:val="003C3AD3"/>
    <w:rsid w:val="003C4EBE"/>
    <w:rsid w:val="003C547A"/>
    <w:rsid w:val="003C557A"/>
    <w:rsid w:val="003C5DB6"/>
    <w:rsid w:val="003C6522"/>
    <w:rsid w:val="003C6F33"/>
    <w:rsid w:val="003C7F6C"/>
    <w:rsid w:val="003C7FCC"/>
    <w:rsid w:val="003D0D86"/>
    <w:rsid w:val="003D123C"/>
    <w:rsid w:val="003D123E"/>
    <w:rsid w:val="003D1B62"/>
    <w:rsid w:val="003D1FF1"/>
    <w:rsid w:val="003D2C1E"/>
    <w:rsid w:val="003D2EF2"/>
    <w:rsid w:val="003D330D"/>
    <w:rsid w:val="003D3A2D"/>
    <w:rsid w:val="003D3B3B"/>
    <w:rsid w:val="003D3CCA"/>
    <w:rsid w:val="003D3D40"/>
    <w:rsid w:val="003D3FF9"/>
    <w:rsid w:val="003D432F"/>
    <w:rsid w:val="003D43C3"/>
    <w:rsid w:val="003D484A"/>
    <w:rsid w:val="003D55FC"/>
    <w:rsid w:val="003D57D7"/>
    <w:rsid w:val="003D5B78"/>
    <w:rsid w:val="003D5D14"/>
    <w:rsid w:val="003D5F53"/>
    <w:rsid w:val="003D60DE"/>
    <w:rsid w:val="003D6B06"/>
    <w:rsid w:val="003D7960"/>
    <w:rsid w:val="003D7E05"/>
    <w:rsid w:val="003E00D0"/>
    <w:rsid w:val="003E09EC"/>
    <w:rsid w:val="003E0BC6"/>
    <w:rsid w:val="003E0C92"/>
    <w:rsid w:val="003E0DD6"/>
    <w:rsid w:val="003E15C2"/>
    <w:rsid w:val="003E1E30"/>
    <w:rsid w:val="003E21F4"/>
    <w:rsid w:val="003E2219"/>
    <w:rsid w:val="003E2256"/>
    <w:rsid w:val="003E2465"/>
    <w:rsid w:val="003E2B8B"/>
    <w:rsid w:val="003E2E22"/>
    <w:rsid w:val="003E3620"/>
    <w:rsid w:val="003E36B5"/>
    <w:rsid w:val="003E3913"/>
    <w:rsid w:val="003E3C4D"/>
    <w:rsid w:val="003E4727"/>
    <w:rsid w:val="003E5390"/>
    <w:rsid w:val="003E5F1E"/>
    <w:rsid w:val="003E660A"/>
    <w:rsid w:val="003E69A8"/>
    <w:rsid w:val="003E6B17"/>
    <w:rsid w:val="003E72B5"/>
    <w:rsid w:val="003E7930"/>
    <w:rsid w:val="003E7C6D"/>
    <w:rsid w:val="003E7C7B"/>
    <w:rsid w:val="003F1637"/>
    <w:rsid w:val="003F2172"/>
    <w:rsid w:val="003F27B9"/>
    <w:rsid w:val="003F2843"/>
    <w:rsid w:val="003F2E6D"/>
    <w:rsid w:val="003F3B3D"/>
    <w:rsid w:val="003F3B3F"/>
    <w:rsid w:val="003F48BA"/>
    <w:rsid w:val="003F535D"/>
    <w:rsid w:val="003F56CA"/>
    <w:rsid w:val="003F5852"/>
    <w:rsid w:val="003F61EB"/>
    <w:rsid w:val="003F672D"/>
    <w:rsid w:val="003F70C6"/>
    <w:rsid w:val="003F70FA"/>
    <w:rsid w:val="003F7286"/>
    <w:rsid w:val="003F769C"/>
    <w:rsid w:val="003F7803"/>
    <w:rsid w:val="003F7A0C"/>
    <w:rsid w:val="00400103"/>
    <w:rsid w:val="00400463"/>
    <w:rsid w:val="00400C74"/>
    <w:rsid w:val="0040117C"/>
    <w:rsid w:val="004011A8"/>
    <w:rsid w:val="00401C85"/>
    <w:rsid w:val="0040207A"/>
    <w:rsid w:val="004021B4"/>
    <w:rsid w:val="00403A43"/>
    <w:rsid w:val="00403E33"/>
    <w:rsid w:val="00404218"/>
    <w:rsid w:val="004043C3"/>
    <w:rsid w:val="00404592"/>
    <w:rsid w:val="004045FF"/>
    <w:rsid w:val="004046B7"/>
    <w:rsid w:val="00404BD4"/>
    <w:rsid w:val="004058A1"/>
    <w:rsid w:val="00405A0A"/>
    <w:rsid w:val="00405A0F"/>
    <w:rsid w:val="00405A7B"/>
    <w:rsid w:val="00406A7C"/>
    <w:rsid w:val="00406FCE"/>
    <w:rsid w:val="0040710F"/>
    <w:rsid w:val="00407490"/>
    <w:rsid w:val="00407696"/>
    <w:rsid w:val="00407F2B"/>
    <w:rsid w:val="00410BA4"/>
    <w:rsid w:val="00410C13"/>
    <w:rsid w:val="00411D25"/>
    <w:rsid w:val="00411E37"/>
    <w:rsid w:val="00411F66"/>
    <w:rsid w:val="00412508"/>
    <w:rsid w:val="0041253E"/>
    <w:rsid w:val="004129A1"/>
    <w:rsid w:val="00412C07"/>
    <w:rsid w:val="00413352"/>
    <w:rsid w:val="00413A26"/>
    <w:rsid w:val="00413B0A"/>
    <w:rsid w:val="004145EC"/>
    <w:rsid w:val="004147DC"/>
    <w:rsid w:val="00414B3E"/>
    <w:rsid w:val="00415989"/>
    <w:rsid w:val="004165D8"/>
    <w:rsid w:val="00416948"/>
    <w:rsid w:val="00416C3E"/>
    <w:rsid w:val="00416C49"/>
    <w:rsid w:val="00416F15"/>
    <w:rsid w:val="0041725D"/>
    <w:rsid w:val="004176E3"/>
    <w:rsid w:val="00417F5D"/>
    <w:rsid w:val="0042055A"/>
    <w:rsid w:val="00420C0D"/>
    <w:rsid w:val="00420E26"/>
    <w:rsid w:val="004211A5"/>
    <w:rsid w:val="00421699"/>
    <w:rsid w:val="00421F75"/>
    <w:rsid w:val="00422572"/>
    <w:rsid w:val="00423ABC"/>
    <w:rsid w:val="00424293"/>
    <w:rsid w:val="00425348"/>
    <w:rsid w:val="004254F4"/>
    <w:rsid w:val="004262CE"/>
    <w:rsid w:val="00426385"/>
    <w:rsid w:val="00426A63"/>
    <w:rsid w:val="00427628"/>
    <w:rsid w:val="004277B6"/>
    <w:rsid w:val="00427875"/>
    <w:rsid w:val="00427A3B"/>
    <w:rsid w:val="00427F5C"/>
    <w:rsid w:val="004308F8"/>
    <w:rsid w:val="00430A49"/>
    <w:rsid w:val="004317B3"/>
    <w:rsid w:val="00431D88"/>
    <w:rsid w:val="00432525"/>
    <w:rsid w:val="00432636"/>
    <w:rsid w:val="00432964"/>
    <w:rsid w:val="00432A1A"/>
    <w:rsid w:val="00432ED5"/>
    <w:rsid w:val="00432F41"/>
    <w:rsid w:val="00433476"/>
    <w:rsid w:val="00433677"/>
    <w:rsid w:val="00435040"/>
    <w:rsid w:val="00435108"/>
    <w:rsid w:val="00435522"/>
    <w:rsid w:val="004356A4"/>
    <w:rsid w:val="0043576E"/>
    <w:rsid w:val="00436080"/>
    <w:rsid w:val="0043610A"/>
    <w:rsid w:val="00436372"/>
    <w:rsid w:val="004371B8"/>
    <w:rsid w:val="00437247"/>
    <w:rsid w:val="004400FE"/>
    <w:rsid w:val="00440127"/>
    <w:rsid w:val="00440FE4"/>
    <w:rsid w:val="004411B5"/>
    <w:rsid w:val="004416E1"/>
    <w:rsid w:val="004419A7"/>
    <w:rsid w:val="00441C9B"/>
    <w:rsid w:val="00441D47"/>
    <w:rsid w:val="004434A5"/>
    <w:rsid w:val="004448E6"/>
    <w:rsid w:val="0044496F"/>
    <w:rsid w:val="00445330"/>
    <w:rsid w:val="004460EC"/>
    <w:rsid w:val="00446D04"/>
    <w:rsid w:val="0044718A"/>
    <w:rsid w:val="004479E9"/>
    <w:rsid w:val="00447BAC"/>
    <w:rsid w:val="00447CB6"/>
    <w:rsid w:val="004506FA"/>
    <w:rsid w:val="004511BE"/>
    <w:rsid w:val="004514C6"/>
    <w:rsid w:val="00451D8F"/>
    <w:rsid w:val="00451E34"/>
    <w:rsid w:val="0045209B"/>
    <w:rsid w:val="004524D2"/>
    <w:rsid w:val="004526D5"/>
    <w:rsid w:val="004526D7"/>
    <w:rsid w:val="00453417"/>
    <w:rsid w:val="00454A66"/>
    <w:rsid w:val="00454BCF"/>
    <w:rsid w:val="004555C9"/>
    <w:rsid w:val="00455731"/>
    <w:rsid w:val="00455DA9"/>
    <w:rsid w:val="004561FE"/>
    <w:rsid w:val="004562B3"/>
    <w:rsid w:val="00456422"/>
    <w:rsid w:val="00456BEA"/>
    <w:rsid w:val="0045702E"/>
    <w:rsid w:val="00457763"/>
    <w:rsid w:val="00457992"/>
    <w:rsid w:val="00457FD1"/>
    <w:rsid w:val="0046105C"/>
    <w:rsid w:val="00461229"/>
    <w:rsid w:val="00463222"/>
    <w:rsid w:val="0046382F"/>
    <w:rsid w:val="00463D6E"/>
    <w:rsid w:val="00464808"/>
    <w:rsid w:val="00464DBA"/>
    <w:rsid w:val="00465046"/>
    <w:rsid w:val="00465CEE"/>
    <w:rsid w:val="0046655F"/>
    <w:rsid w:val="0046658E"/>
    <w:rsid w:val="00466659"/>
    <w:rsid w:val="00466815"/>
    <w:rsid w:val="004670D4"/>
    <w:rsid w:val="00467E38"/>
    <w:rsid w:val="0047000A"/>
    <w:rsid w:val="0047022E"/>
    <w:rsid w:val="00470438"/>
    <w:rsid w:val="0047060D"/>
    <w:rsid w:val="00470631"/>
    <w:rsid w:val="00470C10"/>
    <w:rsid w:val="0047163F"/>
    <w:rsid w:val="0047174C"/>
    <w:rsid w:val="00471FF6"/>
    <w:rsid w:val="0047293D"/>
    <w:rsid w:val="00473136"/>
    <w:rsid w:val="00473622"/>
    <w:rsid w:val="004737C6"/>
    <w:rsid w:val="00473B82"/>
    <w:rsid w:val="00473E95"/>
    <w:rsid w:val="004740E5"/>
    <w:rsid w:val="00474CFC"/>
    <w:rsid w:val="0047561A"/>
    <w:rsid w:val="00475C80"/>
    <w:rsid w:val="00475CFB"/>
    <w:rsid w:val="00475F6E"/>
    <w:rsid w:val="004762E2"/>
    <w:rsid w:val="00476E20"/>
    <w:rsid w:val="00476F5E"/>
    <w:rsid w:val="004774F0"/>
    <w:rsid w:val="00477BAD"/>
    <w:rsid w:val="00480655"/>
    <w:rsid w:val="00480B8B"/>
    <w:rsid w:val="00480D57"/>
    <w:rsid w:val="00481434"/>
    <w:rsid w:val="00481E3E"/>
    <w:rsid w:val="004825CC"/>
    <w:rsid w:val="00482638"/>
    <w:rsid w:val="00482667"/>
    <w:rsid w:val="0048299E"/>
    <w:rsid w:val="004829CA"/>
    <w:rsid w:val="004837A8"/>
    <w:rsid w:val="00483E33"/>
    <w:rsid w:val="004842B2"/>
    <w:rsid w:val="00484C9F"/>
    <w:rsid w:val="00485961"/>
    <w:rsid w:val="00485F9D"/>
    <w:rsid w:val="004862DA"/>
    <w:rsid w:val="004866BB"/>
    <w:rsid w:val="0048684C"/>
    <w:rsid w:val="004869AB"/>
    <w:rsid w:val="004875FC"/>
    <w:rsid w:val="0048761C"/>
    <w:rsid w:val="00487CDE"/>
    <w:rsid w:val="00487E08"/>
    <w:rsid w:val="00487F1A"/>
    <w:rsid w:val="00490D38"/>
    <w:rsid w:val="00491625"/>
    <w:rsid w:val="00491EB1"/>
    <w:rsid w:val="0049205D"/>
    <w:rsid w:val="004925FE"/>
    <w:rsid w:val="004929D6"/>
    <w:rsid w:val="00492AE1"/>
    <w:rsid w:val="00493789"/>
    <w:rsid w:val="00493850"/>
    <w:rsid w:val="00493B00"/>
    <w:rsid w:val="00494AD6"/>
    <w:rsid w:val="00494D04"/>
    <w:rsid w:val="00495314"/>
    <w:rsid w:val="00495450"/>
    <w:rsid w:val="00495463"/>
    <w:rsid w:val="0049593F"/>
    <w:rsid w:val="00496D59"/>
    <w:rsid w:val="00497656"/>
    <w:rsid w:val="00497890"/>
    <w:rsid w:val="00497EBD"/>
    <w:rsid w:val="004A01BC"/>
    <w:rsid w:val="004A06FC"/>
    <w:rsid w:val="004A11C9"/>
    <w:rsid w:val="004A2141"/>
    <w:rsid w:val="004A26F6"/>
    <w:rsid w:val="004A28F9"/>
    <w:rsid w:val="004A2B5F"/>
    <w:rsid w:val="004A4308"/>
    <w:rsid w:val="004A4C80"/>
    <w:rsid w:val="004A5159"/>
    <w:rsid w:val="004A6290"/>
    <w:rsid w:val="004A68D1"/>
    <w:rsid w:val="004A6B98"/>
    <w:rsid w:val="004A6C3F"/>
    <w:rsid w:val="004A6F3F"/>
    <w:rsid w:val="004B0343"/>
    <w:rsid w:val="004B0433"/>
    <w:rsid w:val="004B08D0"/>
    <w:rsid w:val="004B145C"/>
    <w:rsid w:val="004B1847"/>
    <w:rsid w:val="004B19F3"/>
    <w:rsid w:val="004B24DB"/>
    <w:rsid w:val="004B28A9"/>
    <w:rsid w:val="004B2B1A"/>
    <w:rsid w:val="004B33D7"/>
    <w:rsid w:val="004B36FE"/>
    <w:rsid w:val="004B3804"/>
    <w:rsid w:val="004B4A7D"/>
    <w:rsid w:val="004B4B68"/>
    <w:rsid w:val="004B4D9F"/>
    <w:rsid w:val="004B4DDA"/>
    <w:rsid w:val="004B5080"/>
    <w:rsid w:val="004B5430"/>
    <w:rsid w:val="004B561A"/>
    <w:rsid w:val="004B5627"/>
    <w:rsid w:val="004B6130"/>
    <w:rsid w:val="004B6176"/>
    <w:rsid w:val="004B66CC"/>
    <w:rsid w:val="004B695D"/>
    <w:rsid w:val="004B69D0"/>
    <w:rsid w:val="004B747D"/>
    <w:rsid w:val="004B7896"/>
    <w:rsid w:val="004B7A3D"/>
    <w:rsid w:val="004B7FC5"/>
    <w:rsid w:val="004C0717"/>
    <w:rsid w:val="004C079B"/>
    <w:rsid w:val="004C0F03"/>
    <w:rsid w:val="004C138F"/>
    <w:rsid w:val="004C1916"/>
    <w:rsid w:val="004C1A06"/>
    <w:rsid w:val="004C1BC0"/>
    <w:rsid w:val="004C2574"/>
    <w:rsid w:val="004C2ED0"/>
    <w:rsid w:val="004C306A"/>
    <w:rsid w:val="004C308C"/>
    <w:rsid w:val="004C38AA"/>
    <w:rsid w:val="004C3C55"/>
    <w:rsid w:val="004C3EB6"/>
    <w:rsid w:val="004C3F0E"/>
    <w:rsid w:val="004C4041"/>
    <w:rsid w:val="004C4313"/>
    <w:rsid w:val="004C4C4A"/>
    <w:rsid w:val="004C5A9C"/>
    <w:rsid w:val="004C5F7D"/>
    <w:rsid w:val="004C6134"/>
    <w:rsid w:val="004C6E18"/>
    <w:rsid w:val="004C6F44"/>
    <w:rsid w:val="004C70BC"/>
    <w:rsid w:val="004C79EE"/>
    <w:rsid w:val="004C7BC4"/>
    <w:rsid w:val="004D1D8A"/>
    <w:rsid w:val="004D244E"/>
    <w:rsid w:val="004D2524"/>
    <w:rsid w:val="004D2632"/>
    <w:rsid w:val="004D34C8"/>
    <w:rsid w:val="004D3CDE"/>
    <w:rsid w:val="004D53BC"/>
    <w:rsid w:val="004D57AD"/>
    <w:rsid w:val="004D5863"/>
    <w:rsid w:val="004D6379"/>
    <w:rsid w:val="004D71EB"/>
    <w:rsid w:val="004D7A18"/>
    <w:rsid w:val="004E0F8B"/>
    <w:rsid w:val="004E15FC"/>
    <w:rsid w:val="004E1F0A"/>
    <w:rsid w:val="004E2120"/>
    <w:rsid w:val="004E246D"/>
    <w:rsid w:val="004E2A09"/>
    <w:rsid w:val="004E2A7A"/>
    <w:rsid w:val="004E2B35"/>
    <w:rsid w:val="004E359B"/>
    <w:rsid w:val="004E3CAE"/>
    <w:rsid w:val="004E40C0"/>
    <w:rsid w:val="004E4BAB"/>
    <w:rsid w:val="004E52A7"/>
    <w:rsid w:val="004E532B"/>
    <w:rsid w:val="004E63B7"/>
    <w:rsid w:val="004E67B8"/>
    <w:rsid w:val="004E6AA3"/>
    <w:rsid w:val="004E6AEA"/>
    <w:rsid w:val="004E6E6C"/>
    <w:rsid w:val="004E74D4"/>
    <w:rsid w:val="004E7773"/>
    <w:rsid w:val="004E7CD5"/>
    <w:rsid w:val="004E7EA3"/>
    <w:rsid w:val="004E7EC9"/>
    <w:rsid w:val="004E7F44"/>
    <w:rsid w:val="004F0060"/>
    <w:rsid w:val="004F0405"/>
    <w:rsid w:val="004F0872"/>
    <w:rsid w:val="004F0FFE"/>
    <w:rsid w:val="004F1040"/>
    <w:rsid w:val="004F140F"/>
    <w:rsid w:val="004F18C9"/>
    <w:rsid w:val="004F269E"/>
    <w:rsid w:val="004F2A2C"/>
    <w:rsid w:val="004F2BA6"/>
    <w:rsid w:val="004F386B"/>
    <w:rsid w:val="004F3D16"/>
    <w:rsid w:val="004F3FFA"/>
    <w:rsid w:val="004F41D5"/>
    <w:rsid w:val="004F4881"/>
    <w:rsid w:val="004F4B39"/>
    <w:rsid w:val="004F4B43"/>
    <w:rsid w:val="004F62B8"/>
    <w:rsid w:val="004F631E"/>
    <w:rsid w:val="004F6D02"/>
    <w:rsid w:val="004F6DD3"/>
    <w:rsid w:val="004F739B"/>
    <w:rsid w:val="0050032C"/>
    <w:rsid w:val="005016FF"/>
    <w:rsid w:val="00501BF5"/>
    <w:rsid w:val="0050242A"/>
    <w:rsid w:val="005025BB"/>
    <w:rsid w:val="00502A1D"/>
    <w:rsid w:val="00502F4A"/>
    <w:rsid w:val="00502F6D"/>
    <w:rsid w:val="005031D9"/>
    <w:rsid w:val="00503867"/>
    <w:rsid w:val="005038FA"/>
    <w:rsid w:val="0050415A"/>
    <w:rsid w:val="005041EB"/>
    <w:rsid w:val="00504AA9"/>
    <w:rsid w:val="00505418"/>
    <w:rsid w:val="00505850"/>
    <w:rsid w:val="005062A3"/>
    <w:rsid w:val="00506879"/>
    <w:rsid w:val="00506A96"/>
    <w:rsid w:val="00506F9D"/>
    <w:rsid w:val="0050731D"/>
    <w:rsid w:val="00507C62"/>
    <w:rsid w:val="00510563"/>
    <w:rsid w:val="00510601"/>
    <w:rsid w:val="00510C6B"/>
    <w:rsid w:val="00510D5B"/>
    <w:rsid w:val="00510F94"/>
    <w:rsid w:val="00510FCA"/>
    <w:rsid w:val="005110CA"/>
    <w:rsid w:val="005111C8"/>
    <w:rsid w:val="0051157E"/>
    <w:rsid w:val="00511CB9"/>
    <w:rsid w:val="00511E3E"/>
    <w:rsid w:val="00512160"/>
    <w:rsid w:val="00512170"/>
    <w:rsid w:val="00512683"/>
    <w:rsid w:val="00512934"/>
    <w:rsid w:val="00512BF6"/>
    <w:rsid w:val="00512CB5"/>
    <w:rsid w:val="00512DE4"/>
    <w:rsid w:val="00512EEE"/>
    <w:rsid w:val="005131F5"/>
    <w:rsid w:val="00514395"/>
    <w:rsid w:val="00514926"/>
    <w:rsid w:val="00514D41"/>
    <w:rsid w:val="00514F46"/>
    <w:rsid w:val="00515C65"/>
    <w:rsid w:val="00515FDC"/>
    <w:rsid w:val="0051623F"/>
    <w:rsid w:val="0051691B"/>
    <w:rsid w:val="005169C3"/>
    <w:rsid w:val="0051749F"/>
    <w:rsid w:val="00517532"/>
    <w:rsid w:val="005201EE"/>
    <w:rsid w:val="005221C4"/>
    <w:rsid w:val="005225C7"/>
    <w:rsid w:val="005228E5"/>
    <w:rsid w:val="00522E32"/>
    <w:rsid w:val="00523458"/>
    <w:rsid w:val="00523FAF"/>
    <w:rsid w:val="005245A3"/>
    <w:rsid w:val="00524815"/>
    <w:rsid w:val="00525F3A"/>
    <w:rsid w:val="00526211"/>
    <w:rsid w:val="0052730C"/>
    <w:rsid w:val="005277BA"/>
    <w:rsid w:val="00530354"/>
    <w:rsid w:val="00530FBB"/>
    <w:rsid w:val="0053103B"/>
    <w:rsid w:val="00531085"/>
    <w:rsid w:val="005310C5"/>
    <w:rsid w:val="00531CE5"/>
    <w:rsid w:val="005335BB"/>
    <w:rsid w:val="00533D8D"/>
    <w:rsid w:val="0053558B"/>
    <w:rsid w:val="00535791"/>
    <w:rsid w:val="00535980"/>
    <w:rsid w:val="00535C1A"/>
    <w:rsid w:val="005366F2"/>
    <w:rsid w:val="00536D5B"/>
    <w:rsid w:val="00536D74"/>
    <w:rsid w:val="005377B0"/>
    <w:rsid w:val="00537C51"/>
    <w:rsid w:val="00537CF1"/>
    <w:rsid w:val="00537E9E"/>
    <w:rsid w:val="0054003A"/>
    <w:rsid w:val="00540A42"/>
    <w:rsid w:val="00540A8A"/>
    <w:rsid w:val="00540C48"/>
    <w:rsid w:val="00540FF3"/>
    <w:rsid w:val="00541883"/>
    <w:rsid w:val="00541C3D"/>
    <w:rsid w:val="00541D36"/>
    <w:rsid w:val="00542951"/>
    <w:rsid w:val="005438F1"/>
    <w:rsid w:val="0054498F"/>
    <w:rsid w:val="00544EDC"/>
    <w:rsid w:val="00545194"/>
    <w:rsid w:val="005464F4"/>
    <w:rsid w:val="00546752"/>
    <w:rsid w:val="005471F1"/>
    <w:rsid w:val="00547883"/>
    <w:rsid w:val="005478A2"/>
    <w:rsid w:val="00550742"/>
    <w:rsid w:val="00550D2C"/>
    <w:rsid w:val="00550D42"/>
    <w:rsid w:val="00551232"/>
    <w:rsid w:val="00551C0D"/>
    <w:rsid w:val="00551C6B"/>
    <w:rsid w:val="00552103"/>
    <w:rsid w:val="00552665"/>
    <w:rsid w:val="00552D96"/>
    <w:rsid w:val="00552FEF"/>
    <w:rsid w:val="00553396"/>
    <w:rsid w:val="005548BB"/>
    <w:rsid w:val="00554FAC"/>
    <w:rsid w:val="00554FD9"/>
    <w:rsid w:val="0055645E"/>
    <w:rsid w:val="00557A88"/>
    <w:rsid w:val="00557AC9"/>
    <w:rsid w:val="00557EF4"/>
    <w:rsid w:val="00560950"/>
    <w:rsid w:val="0056238A"/>
    <w:rsid w:val="0056255F"/>
    <w:rsid w:val="005629DD"/>
    <w:rsid w:val="0056344F"/>
    <w:rsid w:val="00563454"/>
    <w:rsid w:val="00563694"/>
    <w:rsid w:val="00563B46"/>
    <w:rsid w:val="00563F2F"/>
    <w:rsid w:val="00564958"/>
    <w:rsid w:val="00564D17"/>
    <w:rsid w:val="00564F02"/>
    <w:rsid w:val="005651BD"/>
    <w:rsid w:val="00565232"/>
    <w:rsid w:val="005655E8"/>
    <w:rsid w:val="005657DB"/>
    <w:rsid w:val="00565948"/>
    <w:rsid w:val="00565D3F"/>
    <w:rsid w:val="005668E5"/>
    <w:rsid w:val="00567910"/>
    <w:rsid w:val="00567ABF"/>
    <w:rsid w:val="0057092D"/>
    <w:rsid w:val="0057190E"/>
    <w:rsid w:val="00571BD9"/>
    <w:rsid w:val="00571E46"/>
    <w:rsid w:val="00572573"/>
    <w:rsid w:val="00572D1F"/>
    <w:rsid w:val="00573421"/>
    <w:rsid w:val="00574132"/>
    <w:rsid w:val="005754D4"/>
    <w:rsid w:val="00575A19"/>
    <w:rsid w:val="00575D3E"/>
    <w:rsid w:val="00576716"/>
    <w:rsid w:val="00576987"/>
    <w:rsid w:val="0058123C"/>
    <w:rsid w:val="00581C08"/>
    <w:rsid w:val="00581CCA"/>
    <w:rsid w:val="00582BE5"/>
    <w:rsid w:val="00582D2B"/>
    <w:rsid w:val="005833C9"/>
    <w:rsid w:val="00584284"/>
    <w:rsid w:val="005843D0"/>
    <w:rsid w:val="00584F40"/>
    <w:rsid w:val="00585225"/>
    <w:rsid w:val="005853F8"/>
    <w:rsid w:val="00585717"/>
    <w:rsid w:val="005859D0"/>
    <w:rsid w:val="00585AF1"/>
    <w:rsid w:val="00586317"/>
    <w:rsid w:val="00586627"/>
    <w:rsid w:val="00586A36"/>
    <w:rsid w:val="0058716D"/>
    <w:rsid w:val="005875B8"/>
    <w:rsid w:val="00587856"/>
    <w:rsid w:val="00590795"/>
    <w:rsid w:val="00590930"/>
    <w:rsid w:val="005909AE"/>
    <w:rsid w:val="00590F7B"/>
    <w:rsid w:val="00591342"/>
    <w:rsid w:val="00591467"/>
    <w:rsid w:val="00592D8F"/>
    <w:rsid w:val="0059335E"/>
    <w:rsid w:val="00593D21"/>
    <w:rsid w:val="00594128"/>
    <w:rsid w:val="0059419A"/>
    <w:rsid w:val="00594B3D"/>
    <w:rsid w:val="005954D3"/>
    <w:rsid w:val="005956E0"/>
    <w:rsid w:val="00595AAC"/>
    <w:rsid w:val="00595CC4"/>
    <w:rsid w:val="00595DF6"/>
    <w:rsid w:val="00595F85"/>
    <w:rsid w:val="005960E9"/>
    <w:rsid w:val="0059628D"/>
    <w:rsid w:val="0059690C"/>
    <w:rsid w:val="00596A61"/>
    <w:rsid w:val="00596E05"/>
    <w:rsid w:val="00597032"/>
    <w:rsid w:val="005972E8"/>
    <w:rsid w:val="005A0C41"/>
    <w:rsid w:val="005A1F43"/>
    <w:rsid w:val="005A1F85"/>
    <w:rsid w:val="005A1FC3"/>
    <w:rsid w:val="005A28A7"/>
    <w:rsid w:val="005A2A1B"/>
    <w:rsid w:val="005A2DE2"/>
    <w:rsid w:val="005A3751"/>
    <w:rsid w:val="005A3F1A"/>
    <w:rsid w:val="005A4BDF"/>
    <w:rsid w:val="005A4CA9"/>
    <w:rsid w:val="005A4DDA"/>
    <w:rsid w:val="005A524B"/>
    <w:rsid w:val="005A55B5"/>
    <w:rsid w:val="005A5D2B"/>
    <w:rsid w:val="005A6B40"/>
    <w:rsid w:val="005A76F7"/>
    <w:rsid w:val="005A791A"/>
    <w:rsid w:val="005B0B63"/>
    <w:rsid w:val="005B1B1A"/>
    <w:rsid w:val="005B1CAC"/>
    <w:rsid w:val="005B23C0"/>
    <w:rsid w:val="005B24A3"/>
    <w:rsid w:val="005B27B5"/>
    <w:rsid w:val="005B2BF1"/>
    <w:rsid w:val="005B2DDE"/>
    <w:rsid w:val="005B323E"/>
    <w:rsid w:val="005B32C4"/>
    <w:rsid w:val="005B3472"/>
    <w:rsid w:val="005B3D3F"/>
    <w:rsid w:val="005B3FBA"/>
    <w:rsid w:val="005B51D9"/>
    <w:rsid w:val="005B562F"/>
    <w:rsid w:val="005B5BD1"/>
    <w:rsid w:val="005B6169"/>
    <w:rsid w:val="005B68F0"/>
    <w:rsid w:val="005B6AD5"/>
    <w:rsid w:val="005B6CAF"/>
    <w:rsid w:val="005B6FD6"/>
    <w:rsid w:val="005B713F"/>
    <w:rsid w:val="005B76FF"/>
    <w:rsid w:val="005B7A3C"/>
    <w:rsid w:val="005B7A6E"/>
    <w:rsid w:val="005C0051"/>
    <w:rsid w:val="005C0479"/>
    <w:rsid w:val="005C0C14"/>
    <w:rsid w:val="005C0E8C"/>
    <w:rsid w:val="005C0FF4"/>
    <w:rsid w:val="005C17C1"/>
    <w:rsid w:val="005C183B"/>
    <w:rsid w:val="005C2904"/>
    <w:rsid w:val="005C3904"/>
    <w:rsid w:val="005C3D9C"/>
    <w:rsid w:val="005C4E1D"/>
    <w:rsid w:val="005C542E"/>
    <w:rsid w:val="005C56FC"/>
    <w:rsid w:val="005C57CC"/>
    <w:rsid w:val="005C5F48"/>
    <w:rsid w:val="005C5F67"/>
    <w:rsid w:val="005C72DD"/>
    <w:rsid w:val="005C756E"/>
    <w:rsid w:val="005C7B62"/>
    <w:rsid w:val="005C7C4F"/>
    <w:rsid w:val="005C7F87"/>
    <w:rsid w:val="005D1574"/>
    <w:rsid w:val="005D16A4"/>
    <w:rsid w:val="005D1AC2"/>
    <w:rsid w:val="005D252E"/>
    <w:rsid w:val="005D26F5"/>
    <w:rsid w:val="005D2784"/>
    <w:rsid w:val="005D3A79"/>
    <w:rsid w:val="005D3E02"/>
    <w:rsid w:val="005D3FB0"/>
    <w:rsid w:val="005D50D6"/>
    <w:rsid w:val="005D525D"/>
    <w:rsid w:val="005D53E1"/>
    <w:rsid w:val="005D5924"/>
    <w:rsid w:val="005D6DE0"/>
    <w:rsid w:val="005D702D"/>
    <w:rsid w:val="005D7734"/>
    <w:rsid w:val="005E0943"/>
    <w:rsid w:val="005E121A"/>
    <w:rsid w:val="005E1733"/>
    <w:rsid w:val="005E197D"/>
    <w:rsid w:val="005E2B61"/>
    <w:rsid w:val="005E3DD1"/>
    <w:rsid w:val="005E3FB5"/>
    <w:rsid w:val="005E4036"/>
    <w:rsid w:val="005E527D"/>
    <w:rsid w:val="005E6398"/>
    <w:rsid w:val="005E67B6"/>
    <w:rsid w:val="005E6855"/>
    <w:rsid w:val="005E6F56"/>
    <w:rsid w:val="005E6F80"/>
    <w:rsid w:val="005E711B"/>
    <w:rsid w:val="005E74BE"/>
    <w:rsid w:val="005E7682"/>
    <w:rsid w:val="005E7A0D"/>
    <w:rsid w:val="005F034D"/>
    <w:rsid w:val="005F07EA"/>
    <w:rsid w:val="005F088E"/>
    <w:rsid w:val="005F0A26"/>
    <w:rsid w:val="005F1072"/>
    <w:rsid w:val="005F23DE"/>
    <w:rsid w:val="005F250D"/>
    <w:rsid w:val="005F2970"/>
    <w:rsid w:val="005F2A48"/>
    <w:rsid w:val="005F2FE5"/>
    <w:rsid w:val="005F300F"/>
    <w:rsid w:val="005F3627"/>
    <w:rsid w:val="005F363E"/>
    <w:rsid w:val="005F36A6"/>
    <w:rsid w:val="005F37FF"/>
    <w:rsid w:val="005F4280"/>
    <w:rsid w:val="005F440C"/>
    <w:rsid w:val="005F496B"/>
    <w:rsid w:val="005F4EB2"/>
    <w:rsid w:val="005F4EC9"/>
    <w:rsid w:val="005F5719"/>
    <w:rsid w:val="005F5884"/>
    <w:rsid w:val="005F6217"/>
    <w:rsid w:val="005F698B"/>
    <w:rsid w:val="005F6C61"/>
    <w:rsid w:val="005F6E34"/>
    <w:rsid w:val="005F6F56"/>
    <w:rsid w:val="005F70C7"/>
    <w:rsid w:val="005F7BC8"/>
    <w:rsid w:val="00600994"/>
    <w:rsid w:val="00600EC6"/>
    <w:rsid w:val="00600FEB"/>
    <w:rsid w:val="006012B2"/>
    <w:rsid w:val="0060169D"/>
    <w:rsid w:val="006019F4"/>
    <w:rsid w:val="00601D83"/>
    <w:rsid w:val="00602269"/>
    <w:rsid w:val="006023B9"/>
    <w:rsid w:val="00603602"/>
    <w:rsid w:val="00603816"/>
    <w:rsid w:val="006038A9"/>
    <w:rsid w:val="00603A2D"/>
    <w:rsid w:val="006041F8"/>
    <w:rsid w:val="00604571"/>
    <w:rsid w:val="00604F4A"/>
    <w:rsid w:val="00605118"/>
    <w:rsid w:val="006051BC"/>
    <w:rsid w:val="00605281"/>
    <w:rsid w:val="00605485"/>
    <w:rsid w:val="00606021"/>
    <w:rsid w:val="006061D5"/>
    <w:rsid w:val="0060655E"/>
    <w:rsid w:val="006079B8"/>
    <w:rsid w:val="0061028C"/>
    <w:rsid w:val="00610B15"/>
    <w:rsid w:val="006114E8"/>
    <w:rsid w:val="006118D0"/>
    <w:rsid w:val="00611BEB"/>
    <w:rsid w:val="00611F22"/>
    <w:rsid w:val="00612136"/>
    <w:rsid w:val="006121F0"/>
    <w:rsid w:val="006130C4"/>
    <w:rsid w:val="00614D6A"/>
    <w:rsid w:val="006152F2"/>
    <w:rsid w:val="006158AA"/>
    <w:rsid w:val="0061620B"/>
    <w:rsid w:val="00616267"/>
    <w:rsid w:val="0061692F"/>
    <w:rsid w:val="00616D75"/>
    <w:rsid w:val="006200EF"/>
    <w:rsid w:val="0062146C"/>
    <w:rsid w:val="00621FE3"/>
    <w:rsid w:val="006225BA"/>
    <w:rsid w:val="00623081"/>
    <w:rsid w:val="00623146"/>
    <w:rsid w:val="006233D9"/>
    <w:rsid w:val="006236D1"/>
    <w:rsid w:val="00624613"/>
    <w:rsid w:val="006246F6"/>
    <w:rsid w:val="00624929"/>
    <w:rsid w:val="00625470"/>
    <w:rsid w:val="00626365"/>
    <w:rsid w:val="006267A1"/>
    <w:rsid w:val="0062683D"/>
    <w:rsid w:val="00626A78"/>
    <w:rsid w:val="0062725C"/>
    <w:rsid w:val="00627446"/>
    <w:rsid w:val="00627BF4"/>
    <w:rsid w:val="006302D1"/>
    <w:rsid w:val="006304ED"/>
    <w:rsid w:val="00630835"/>
    <w:rsid w:val="00630DE6"/>
    <w:rsid w:val="0063196B"/>
    <w:rsid w:val="006319DA"/>
    <w:rsid w:val="00631C1E"/>
    <w:rsid w:val="00632536"/>
    <w:rsid w:val="006326E4"/>
    <w:rsid w:val="00632991"/>
    <w:rsid w:val="00632B52"/>
    <w:rsid w:val="00632C76"/>
    <w:rsid w:val="0063533B"/>
    <w:rsid w:val="0063580B"/>
    <w:rsid w:val="006359BA"/>
    <w:rsid w:val="00635D1B"/>
    <w:rsid w:val="00635E27"/>
    <w:rsid w:val="00635E46"/>
    <w:rsid w:val="006366C3"/>
    <w:rsid w:val="00637642"/>
    <w:rsid w:val="00637A1F"/>
    <w:rsid w:val="00637A38"/>
    <w:rsid w:val="00637FC3"/>
    <w:rsid w:val="00640FF7"/>
    <w:rsid w:val="0064153D"/>
    <w:rsid w:val="006419B9"/>
    <w:rsid w:val="00641AFF"/>
    <w:rsid w:val="00641D3B"/>
    <w:rsid w:val="00642701"/>
    <w:rsid w:val="00642D20"/>
    <w:rsid w:val="0064441A"/>
    <w:rsid w:val="0064501A"/>
    <w:rsid w:val="0064593E"/>
    <w:rsid w:val="006460AB"/>
    <w:rsid w:val="00646741"/>
    <w:rsid w:val="0064731D"/>
    <w:rsid w:val="00650235"/>
    <w:rsid w:val="00650743"/>
    <w:rsid w:val="00650916"/>
    <w:rsid w:val="00650DF9"/>
    <w:rsid w:val="0065107A"/>
    <w:rsid w:val="00651880"/>
    <w:rsid w:val="0065224E"/>
    <w:rsid w:val="006523FA"/>
    <w:rsid w:val="00652462"/>
    <w:rsid w:val="00652505"/>
    <w:rsid w:val="0065258C"/>
    <w:rsid w:val="00652A6D"/>
    <w:rsid w:val="00653581"/>
    <w:rsid w:val="00653CBD"/>
    <w:rsid w:val="00653E3C"/>
    <w:rsid w:val="00654465"/>
    <w:rsid w:val="00655B10"/>
    <w:rsid w:val="0065673E"/>
    <w:rsid w:val="006577AC"/>
    <w:rsid w:val="00657F4D"/>
    <w:rsid w:val="00660334"/>
    <w:rsid w:val="006606C0"/>
    <w:rsid w:val="00660758"/>
    <w:rsid w:val="0066077C"/>
    <w:rsid w:val="00660DDB"/>
    <w:rsid w:val="00660E10"/>
    <w:rsid w:val="006610E7"/>
    <w:rsid w:val="00661CE4"/>
    <w:rsid w:val="00662058"/>
    <w:rsid w:val="00662063"/>
    <w:rsid w:val="00662312"/>
    <w:rsid w:val="006624A7"/>
    <w:rsid w:val="00663334"/>
    <w:rsid w:val="00663621"/>
    <w:rsid w:val="00663848"/>
    <w:rsid w:val="00664A31"/>
    <w:rsid w:val="00664D8C"/>
    <w:rsid w:val="00665457"/>
    <w:rsid w:val="0066624E"/>
    <w:rsid w:val="006662F5"/>
    <w:rsid w:val="00666DC0"/>
    <w:rsid w:val="00667469"/>
    <w:rsid w:val="0066794A"/>
    <w:rsid w:val="00667E54"/>
    <w:rsid w:val="00670D9F"/>
    <w:rsid w:val="00671337"/>
    <w:rsid w:val="00671839"/>
    <w:rsid w:val="00672ED6"/>
    <w:rsid w:val="00673125"/>
    <w:rsid w:val="006731E6"/>
    <w:rsid w:val="00674416"/>
    <w:rsid w:val="00674D5B"/>
    <w:rsid w:val="0067510C"/>
    <w:rsid w:val="00675952"/>
    <w:rsid w:val="00675967"/>
    <w:rsid w:val="00675F3D"/>
    <w:rsid w:val="006769D1"/>
    <w:rsid w:val="00676C76"/>
    <w:rsid w:val="00676ED8"/>
    <w:rsid w:val="006774AE"/>
    <w:rsid w:val="00677636"/>
    <w:rsid w:val="00677FA0"/>
    <w:rsid w:val="006802A8"/>
    <w:rsid w:val="0068082F"/>
    <w:rsid w:val="00680D53"/>
    <w:rsid w:val="00681084"/>
    <w:rsid w:val="00682057"/>
    <w:rsid w:val="0068219A"/>
    <w:rsid w:val="00682242"/>
    <w:rsid w:val="006831B7"/>
    <w:rsid w:val="00683767"/>
    <w:rsid w:val="00684127"/>
    <w:rsid w:val="00684847"/>
    <w:rsid w:val="00684B4A"/>
    <w:rsid w:val="00685174"/>
    <w:rsid w:val="00685DD2"/>
    <w:rsid w:val="00686108"/>
    <w:rsid w:val="006866E0"/>
    <w:rsid w:val="00686760"/>
    <w:rsid w:val="00686D9A"/>
    <w:rsid w:val="00686DEE"/>
    <w:rsid w:val="00687521"/>
    <w:rsid w:val="00687C71"/>
    <w:rsid w:val="0069022C"/>
    <w:rsid w:val="00690703"/>
    <w:rsid w:val="0069140F"/>
    <w:rsid w:val="00691544"/>
    <w:rsid w:val="006919A2"/>
    <w:rsid w:val="00691C72"/>
    <w:rsid w:val="00691DEB"/>
    <w:rsid w:val="006920EB"/>
    <w:rsid w:val="00692F4F"/>
    <w:rsid w:val="00693440"/>
    <w:rsid w:val="0069422B"/>
    <w:rsid w:val="00694827"/>
    <w:rsid w:val="00695031"/>
    <w:rsid w:val="006961CB"/>
    <w:rsid w:val="00697869"/>
    <w:rsid w:val="006978BF"/>
    <w:rsid w:val="00697AA4"/>
    <w:rsid w:val="00697D99"/>
    <w:rsid w:val="006A0237"/>
    <w:rsid w:val="006A154D"/>
    <w:rsid w:val="006A1A06"/>
    <w:rsid w:val="006A1D17"/>
    <w:rsid w:val="006A21CC"/>
    <w:rsid w:val="006A25EF"/>
    <w:rsid w:val="006A2F51"/>
    <w:rsid w:val="006A382E"/>
    <w:rsid w:val="006A3AEE"/>
    <w:rsid w:val="006A3CD6"/>
    <w:rsid w:val="006A40DE"/>
    <w:rsid w:val="006A429D"/>
    <w:rsid w:val="006A50CC"/>
    <w:rsid w:val="006A55CF"/>
    <w:rsid w:val="006A590B"/>
    <w:rsid w:val="006A614B"/>
    <w:rsid w:val="006A7392"/>
    <w:rsid w:val="006A7BB1"/>
    <w:rsid w:val="006A7D1C"/>
    <w:rsid w:val="006A7E92"/>
    <w:rsid w:val="006B01F5"/>
    <w:rsid w:val="006B030A"/>
    <w:rsid w:val="006B04CF"/>
    <w:rsid w:val="006B06AA"/>
    <w:rsid w:val="006B1204"/>
    <w:rsid w:val="006B1C2E"/>
    <w:rsid w:val="006B23E9"/>
    <w:rsid w:val="006B2CAE"/>
    <w:rsid w:val="006B2E8E"/>
    <w:rsid w:val="006B31A5"/>
    <w:rsid w:val="006B338E"/>
    <w:rsid w:val="006B3C93"/>
    <w:rsid w:val="006B3D40"/>
    <w:rsid w:val="006B432B"/>
    <w:rsid w:val="006B4A7C"/>
    <w:rsid w:val="006B4C88"/>
    <w:rsid w:val="006B50D6"/>
    <w:rsid w:val="006B5D9D"/>
    <w:rsid w:val="006B5E88"/>
    <w:rsid w:val="006B609C"/>
    <w:rsid w:val="006B633D"/>
    <w:rsid w:val="006B6CC7"/>
    <w:rsid w:val="006B78BA"/>
    <w:rsid w:val="006B78BB"/>
    <w:rsid w:val="006C0061"/>
    <w:rsid w:val="006C0A23"/>
    <w:rsid w:val="006C1165"/>
    <w:rsid w:val="006C16E8"/>
    <w:rsid w:val="006C1FEC"/>
    <w:rsid w:val="006C204A"/>
    <w:rsid w:val="006C217D"/>
    <w:rsid w:val="006C2402"/>
    <w:rsid w:val="006C2D2D"/>
    <w:rsid w:val="006C2FBF"/>
    <w:rsid w:val="006C4253"/>
    <w:rsid w:val="006C51FE"/>
    <w:rsid w:val="006C5441"/>
    <w:rsid w:val="006C5A02"/>
    <w:rsid w:val="006C5C8C"/>
    <w:rsid w:val="006C6757"/>
    <w:rsid w:val="006C6772"/>
    <w:rsid w:val="006C6B27"/>
    <w:rsid w:val="006C6EE3"/>
    <w:rsid w:val="006C77D6"/>
    <w:rsid w:val="006C7932"/>
    <w:rsid w:val="006C7D62"/>
    <w:rsid w:val="006D15CC"/>
    <w:rsid w:val="006D17D0"/>
    <w:rsid w:val="006D1A24"/>
    <w:rsid w:val="006D1B65"/>
    <w:rsid w:val="006D25EA"/>
    <w:rsid w:val="006D33FD"/>
    <w:rsid w:val="006D3C41"/>
    <w:rsid w:val="006D405A"/>
    <w:rsid w:val="006D40E4"/>
    <w:rsid w:val="006D40FB"/>
    <w:rsid w:val="006D44E7"/>
    <w:rsid w:val="006D4682"/>
    <w:rsid w:val="006D47BA"/>
    <w:rsid w:val="006D4993"/>
    <w:rsid w:val="006D4A90"/>
    <w:rsid w:val="006D4ACD"/>
    <w:rsid w:val="006D555C"/>
    <w:rsid w:val="006D5D6A"/>
    <w:rsid w:val="006D63A8"/>
    <w:rsid w:val="006D6C82"/>
    <w:rsid w:val="006E1526"/>
    <w:rsid w:val="006E1550"/>
    <w:rsid w:val="006E1C4B"/>
    <w:rsid w:val="006E1CCA"/>
    <w:rsid w:val="006E1FF0"/>
    <w:rsid w:val="006E27E1"/>
    <w:rsid w:val="006E27E9"/>
    <w:rsid w:val="006E29B8"/>
    <w:rsid w:val="006E3253"/>
    <w:rsid w:val="006E3395"/>
    <w:rsid w:val="006E3493"/>
    <w:rsid w:val="006E408A"/>
    <w:rsid w:val="006E41BA"/>
    <w:rsid w:val="006E50A3"/>
    <w:rsid w:val="006E5BC7"/>
    <w:rsid w:val="006E5C1E"/>
    <w:rsid w:val="006E61EA"/>
    <w:rsid w:val="006E6839"/>
    <w:rsid w:val="006E6F8D"/>
    <w:rsid w:val="006E7305"/>
    <w:rsid w:val="006F032F"/>
    <w:rsid w:val="006F04BF"/>
    <w:rsid w:val="006F0A26"/>
    <w:rsid w:val="006F0FC5"/>
    <w:rsid w:val="006F133E"/>
    <w:rsid w:val="006F13EF"/>
    <w:rsid w:val="006F1B6D"/>
    <w:rsid w:val="006F27D8"/>
    <w:rsid w:val="006F2D8D"/>
    <w:rsid w:val="006F30CC"/>
    <w:rsid w:val="006F3939"/>
    <w:rsid w:val="006F44D2"/>
    <w:rsid w:val="006F4893"/>
    <w:rsid w:val="006F519B"/>
    <w:rsid w:val="006F5794"/>
    <w:rsid w:val="006F587C"/>
    <w:rsid w:val="006F5943"/>
    <w:rsid w:val="006F6047"/>
    <w:rsid w:val="006F618A"/>
    <w:rsid w:val="006F6404"/>
    <w:rsid w:val="006F696B"/>
    <w:rsid w:val="006F69EE"/>
    <w:rsid w:val="006F6DD8"/>
    <w:rsid w:val="006F7813"/>
    <w:rsid w:val="007000B2"/>
    <w:rsid w:val="00700F33"/>
    <w:rsid w:val="00701F76"/>
    <w:rsid w:val="007022A3"/>
    <w:rsid w:val="00703C50"/>
    <w:rsid w:val="0070400B"/>
    <w:rsid w:val="00704060"/>
    <w:rsid w:val="007042C7"/>
    <w:rsid w:val="007047D0"/>
    <w:rsid w:val="00704990"/>
    <w:rsid w:val="00704B61"/>
    <w:rsid w:val="00705036"/>
    <w:rsid w:val="00705299"/>
    <w:rsid w:val="00705EE0"/>
    <w:rsid w:val="00706276"/>
    <w:rsid w:val="00706CFD"/>
    <w:rsid w:val="00707024"/>
    <w:rsid w:val="007073C6"/>
    <w:rsid w:val="00710A84"/>
    <w:rsid w:val="00710E5E"/>
    <w:rsid w:val="00711671"/>
    <w:rsid w:val="00711976"/>
    <w:rsid w:val="00711C12"/>
    <w:rsid w:val="00711EA1"/>
    <w:rsid w:val="007122FE"/>
    <w:rsid w:val="007132D2"/>
    <w:rsid w:val="007132E1"/>
    <w:rsid w:val="00715785"/>
    <w:rsid w:val="0071647A"/>
    <w:rsid w:val="00716B59"/>
    <w:rsid w:val="0071793F"/>
    <w:rsid w:val="00720372"/>
    <w:rsid w:val="00720683"/>
    <w:rsid w:val="00720CED"/>
    <w:rsid w:val="00721D90"/>
    <w:rsid w:val="00721D9C"/>
    <w:rsid w:val="00722CBC"/>
    <w:rsid w:val="007232C4"/>
    <w:rsid w:val="00724131"/>
    <w:rsid w:val="00724C05"/>
    <w:rsid w:val="00724CC0"/>
    <w:rsid w:val="0072500A"/>
    <w:rsid w:val="007250C1"/>
    <w:rsid w:val="007257B0"/>
    <w:rsid w:val="00725B2F"/>
    <w:rsid w:val="0072653C"/>
    <w:rsid w:val="0072674B"/>
    <w:rsid w:val="007270F6"/>
    <w:rsid w:val="00727DDD"/>
    <w:rsid w:val="0073092B"/>
    <w:rsid w:val="00730A06"/>
    <w:rsid w:val="0073158D"/>
    <w:rsid w:val="007318EE"/>
    <w:rsid w:val="00731A11"/>
    <w:rsid w:val="00732061"/>
    <w:rsid w:val="0073273E"/>
    <w:rsid w:val="007329FE"/>
    <w:rsid w:val="00732C53"/>
    <w:rsid w:val="00732E81"/>
    <w:rsid w:val="00733646"/>
    <w:rsid w:val="00734029"/>
    <w:rsid w:val="00734462"/>
    <w:rsid w:val="00735676"/>
    <w:rsid w:val="00736C46"/>
    <w:rsid w:val="00736DEA"/>
    <w:rsid w:val="007377B9"/>
    <w:rsid w:val="007401EB"/>
    <w:rsid w:val="00740A10"/>
    <w:rsid w:val="00741B37"/>
    <w:rsid w:val="00741F56"/>
    <w:rsid w:val="00741FC6"/>
    <w:rsid w:val="00742F79"/>
    <w:rsid w:val="007430D1"/>
    <w:rsid w:val="0074316E"/>
    <w:rsid w:val="00743255"/>
    <w:rsid w:val="00745519"/>
    <w:rsid w:val="00745A19"/>
    <w:rsid w:val="00745AB4"/>
    <w:rsid w:val="00745E9A"/>
    <w:rsid w:val="007469A9"/>
    <w:rsid w:val="00747DCE"/>
    <w:rsid w:val="00750B9E"/>
    <w:rsid w:val="00750CCD"/>
    <w:rsid w:val="00750D0A"/>
    <w:rsid w:val="00751058"/>
    <w:rsid w:val="007511E2"/>
    <w:rsid w:val="00751A78"/>
    <w:rsid w:val="00751B3D"/>
    <w:rsid w:val="007528C4"/>
    <w:rsid w:val="00752DBA"/>
    <w:rsid w:val="007530B2"/>
    <w:rsid w:val="007530D7"/>
    <w:rsid w:val="00753820"/>
    <w:rsid w:val="00754DF2"/>
    <w:rsid w:val="007557AF"/>
    <w:rsid w:val="007558F0"/>
    <w:rsid w:val="00756044"/>
    <w:rsid w:val="0075657C"/>
    <w:rsid w:val="007568C3"/>
    <w:rsid w:val="00756961"/>
    <w:rsid w:val="007569D2"/>
    <w:rsid w:val="00756D14"/>
    <w:rsid w:val="00756D28"/>
    <w:rsid w:val="007579B1"/>
    <w:rsid w:val="00760FE3"/>
    <w:rsid w:val="0076225D"/>
    <w:rsid w:val="0076295F"/>
    <w:rsid w:val="00762A03"/>
    <w:rsid w:val="00762D37"/>
    <w:rsid w:val="0076451C"/>
    <w:rsid w:val="007647EB"/>
    <w:rsid w:val="00765105"/>
    <w:rsid w:val="00765562"/>
    <w:rsid w:val="007656F6"/>
    <w:rsid w:val="00766335"/>
    <w:rsid w:val="00766B91"/>
    <w:rsid w:val="00767103"/>
    <w:rsid w:val="00767E82"/>
    <w:rsid w:val="00770361"/>
    <w:rsid w:val="0077064B"/>
    <w:rsid w:val="00770E4E"/>
    <w:rsid w:val="007713E9"/>
    <w:rsid w:val="00771E43"/>
    <w:rsid w:val="007727EC"/>
    <w:rsid w:val="007730B6"/>
    <w:rsid w:val="0077310B"/>
    <w:rsid w:val="007734BE"/>
    <w:rsid w:val="007754D6"/>
    <w:rsid w:val="00776378"/>
    <w:rsid w:val="007767BD"/>
    <w:rsid w:val="00776D43"/>
    <w:rsid w:val="00777299"/>
    <w:rsid w:val="007803F7"/>
    <w:rsid w:val="007804F1"/>
    <w:rsid w:val="0078170F"/>
    <w:rsid w:val="00781867"/>
    <w:rsid w:val="00782B4B"/>
    <w:rsid w:val="007832CA"/>
    <w:rsid w:val="00783479"/>
    <w:rsid w:val="00783594"/>
    <w:rsid w:val="00784155"/>
    <w:rsid w:val="00784C10"/>
    <w:rsid w:val="00784CCF"/>
    <w:rsid w:val="00785B16"/>
    <w:rsid w:val="00785DF6"/>
    <w:rsid w:val="007863D8"/>
    <w:rsid w:val="00786550"/>
    <w:rsid w:val="007866B4"/>
    <w:rsid w:val="00786BC0"/>
    <w:rsid w:val="00786FEC"/>
    <w:rsid w:val="0078746A"/>
    <w:rsid w:val="007875F1"/>
    <w:rsid w:val="0078784A"/>
    <w:rsid w:val="00787992"/>
    <w:rsid w:val="00787E6C"/>
    <w:rsid w:val="00790043"/>
    <w:rsid w:val="007913C6"/>
    <w:rsid w:val="00791738"/>
    <w:rsid w:val="00791CF4"/>
    <w:rsid w:val="00791FDF"/>
    <w:rsid w:val="007920B0"/>
    <w:rsid w:val="007928A0"/>
    <w:rsid w:val="007928ED"/>
    <w:rsid w:val="00792F87"/>
    <w:rsid w:val="007930F9"/>
    <w:rsid w:val="0079374D"/>
    <w:rsid w:val="00793AD2"/>
    <w:rsid w:val="00793CAC"/>
    <w:rsid w:val="00794A4D"/>
    <w:rsid w:val="0079524E"/>
    <w:rsid w:val="0079527B"/>
    <w:rsid w:val="00795392"/>
    <w:rsid w:val="0079563A"/>
    <w:rsid w:val="0079587D"/>
    <w:rsid w:val="00795B43"/>
    <w:rsid w:val="00796056"/>
    <w:rsid w:val="007962AB"/>
    <w:rsid w:val="007964B0"/>
    <w:rsid w:val="007966DF"/>
    <w:rsid w:val="007971C8"/>
    <w:rsid w:val="0079722C"/>
    <w:rsid w:val="00797A40"/>
    <w:rsid w:val="007A0A82"/>
    <w:rsid w:val="007A1918"/>
    <w:rsid w:val="007A33AA"/>
    <w:rsid w:val="007A3590"/>
    <w:rsid w:val="007A4AE8"/>
    <w:rsid w:val="007A519E"/>
    <w:rsid w:val="007A52AF"/>
    <w:rsid w:val="007A6091"/>
    <w:rsid w:val="007A630F"/>
    <w:rsid w:val="007A6443"/>
    <w:rsid w:val="007A6B41"/>
    <w:rsid w:val="007A6C7B"/>
    <w:rsid w:val="007A71F8"/>
    <w:rsid w:val="007B03A3"/>
    <w:rsid w:val="007B03CA"/>
    <w:rsid w:val="007B06D8"/>
    <w:rsid w:val="007B0C1C"/>
    <w:rsid w:val="007B15F3"/>
    <w:rsid w:val="007B1AD1"/>
    <w:rsid w:val="007B228B"/>
    <w:rsid w:val="007B2650"/>
    <w:rsid w:val="007B309A"/>
    <w:rsid w:val="007B3653"/>
    <w:rsid w:val="007B3DD6"/>
    <w:rsid w:val="007B4A48"/>
    <w:rsid w:val="007B4E9F"/>
    <w:rsid w:val="007B587E"/>
    <w:rsid w:val="007B5BED"/>
    <w:rsid w:val="007B611D"/>
    <w:rsid w:val="007B6FE2"/>
    <w:rsid w:val="007B7265"/>
    <w:rsid w:val="007B7360"/>
    <w:rsid w:val="007B7593"/>
    <w:rsid w:val="007B777E"/>
    <w:rsid w:val="007B77B3"/>
    <w:rsid w:val="007B7929"/>
    <w:rsid w:val="007B7D9C"/>
    <w:rsid w:val="007B7E4B"/>
    <w:rsid w:val="007C01FF"/>
    <w:rsid w:val="007C0846"/>
    <w:rsid w:val="007C0870"/>
    <w:rsid w:val="007C0946"/>
    <w:rsid w:val="007C1056"/>
    <w:rsid w:val="007C1228"/>
    <w:rsid w:val="007C14FE"/>
    <w:rsid w:val="007C417F"/>
    <w:rsid w:val="007C431E"/>
    <w:rsid w:val="007C4573"/>
    <w:rsid w:val="007C475E"/>
    <w:rsid w:val="007C5033"/>
    <w:rsid w:val="007C51E3"/>
    <w:rsid w:val="007C548A"/>
    <w:rsid w:val="007C6ADC"/>
    <w:rsid w:val="007C6FC7"/>
    <w:rsid w:val="007D00B1"/>
    <w:rsid w:val="007D076E"/>
    <w:rsid w:val="007D0FB4"/>
    <w:rsid w:val="007D1B43"/>
    <w:rsid w:val="007D1E1C"/>
    <w:rsid w:val="007D2328"/>
    <w:rsid w:val="007D23AB"/>
    <w:rsid w:val="007D2442"/>
    <w:rsid w:val="007D2C8D"/>
    <w:rsid w:val="007D307D"/>
    <w:rsid w:val="007D3172"/>
    <w:rsid w:val="007D3845"/>
    <w:rsid w:val="007D3934"/>
    <w:rsid w:val="007D3E3C"/>
    <w:rsid w:val="007D4160"/>
    <w:rsid w:val="007D4D7D"/>
    <w:rsid w:val="007D577B"/>
    <w:rsid w:val="007D5920"/>
    <w:rsid w:val="007D5B50"/>
    <w:rsid w:val="007D702E"/>
    <w:rsid w:val="007D730F"/>
    <w:rsid w:val="007D7894"/>
    <w:rsid w:val="007D7DA4"/>
    <w:rsid w:val="007E0091"/>
    <w:rsid w:val="007E044F"/>
    <w:rsid w:val="007E0B1D"/>
    <w:rsid w:val="007E124B"/>
    <w:rsid w:val="007E1D07"/>
    <w:rsid w:val="007E2145"/>
    <w:rsid w:val="007E2158"/>
    <w:rsid w:val="007E2D98"/>
    <w:rsid w:val="007E3A98"/>
    <w:rsid w:val="007E3CE6"/>
    <w:rsid w:val="007E44D7"/>
    <w:rsid w:val="007E506A"/>
    <w:rsid w:val="007E57E7"/>
    <w:rsid w:val="007E5E45"/>
    <w:rsid w:val="007E7345"/>
    <w:rsid w:val="007F0065"/>
    <w:rsid w:val="007F021B"/>
    <w:rsid w:val="007F1258"/>
    <w:rsid w:val="007F1D56"/>
    <w:rsid w:val="007F2A17"/>
    <w:rsid w:val="007F2F68"/>
    <w:rsid w:val="007F2F91"/>
    <w:rsid w:val="007F324E"/>
    <w:rsid w:val="007F34BB"/>
    <w:rsid w:val="007F3A01"/>
    <w:rsid w:val="007F3FD6"/>
    <w:rsid w:val="007F4435"/>
    <w:rsid w:val="007F4469"/>
    <w:rsid w:val="007F4988"/>
    <w:rsid w:val="007F515A"/>
    <w:rsid w:val="007F61BA"/>
    <w:rsid w:val="007F705D"/>
    <w:rsid w:val="007F74BB"/>
    <w:rsid w:val="007F7557"/>
    <w:rsid w:val="007F75B3"/>
    <w:rsid w:val="007F775D"/>
    <w:rsid w:val="008008EE"/>
    <w:rsid w:val="00800F54"/>
    <w:rsid w:val="008017FA"/>
    <w:rsid w:val="00802063"/>
    <w:rsid w:val="00802B94"/>
    <w:rsid w:val="00802ED2"/>
    <w:rsid w:val="00802EFE"/>
    <w:rsid w:val="00803940"/>
    <w:rsid w:val="00804076"/>
    <w:rsid w:val="0080536D"/>
    <w:rsid w:val="0080592C"/>
    <w:rsid w:val="008066A5"/>
    <w:rsid w:val="00806DDB"/>
    <w:rsid w:val="00806F02"/>
    <w:rsid w:val="00806F1D"/>
    <w:rsid w:val="008071F8"/>
    <w:rsid w:val="00807EC0"/>
    <w:rsid w:val="00810054"/>
    <w:rsid w:val="00810082"/>
    <w:rsid w:val="008109F6"/>
    <w:rsid w:val="0081108C"/>
    <w:rsid w:val="00811B18"/>
    <w:rsid w:val="00812532"/>
    <w:rsid w:val="00813443"/>
    <w:rsid w:val="00813AC3"/>
    <w:rsid w:val="00813C32"/>
    <w:rsid w:val="00814363"/>
    <w:rsid w:val="00814441"/>
    <w:rsid w:val="008148D6"/>
    <w:rsid w:val="00814B7F"/>
    <w:rsid w:val="00814EFC"/>
    <w:rsid w:val="00814F34"/>
    <w:rsid w:val="008150DB"/>
    <w:rsid w:val="008160DE"/>
    <w:rsid w:val="00816591"/>
    <w:rsid w:val="008168EC"/>
    <w:rsid w:val="00816E18"/>
    <w:rsid w:val="008201EF"/>
    <w:rsid w:val="00820482"/>
    <w:rsid w:val="00820BA3"/>
    <w:rsid w:val="008210A1"/>
    <w:rsid w:val="00821183"/>
    <w:rsid w:val="00821198"/>
    <w:rsid w:val="00821AD1"/>
    <w:rsid w:val="008221A9"/>
    <w:rsid w:val="008225CA"/>
    <w:rsid w:val="00822CD8"/>
    <w:rsid w:val="00823896"/>
    <w:rsid w:val="00823A9F"/>
    <w:rsid w:val="008240DE"/>
    <w:rsid w:val="0082454D"/>
    <w:rsid w:val="0082461D"/>
    <w:rsid w:val="0082543F"/>
    <w:rsid w:val="00825649"/>
    <w:rsid w:val="008259C1"/>
    <w:rsid w:val="00825B57"/>
    <w:rsid w:val="008261A0"/>
    <w:rsid w:val="00826340"/>
    <w:rsid w:val="008264DF"/>
    <w:rsid w:val="008266BA"/>
    <w:rsid w:val="008276F2"/>
    <w:rsid w:val="00830410"/>
    <w:rsid w:val="00830563"/>
    <w:rsid w:val="00830ACC"/>
    <w:rsid w:val="00831FDF"/>
    <w:rsid w:val="008320B8"/>
    <w:rsid w:val="00832345"/>
    <w:rsid w:val="00832C9B"/>
    <w:rsid w:val="008333CC"/>
    <w:rsid w:val="00834367"/>
    <w:rsid w:val="0083445E"/>
    <w:rsid w:val="0083590C"/>
    <w:rsid w:val="0083667E"/>
    <w:rsid w:val="00836B25"/>
    <w:rsid w:val="00836E06"/>
    <w:rsid w:val="0083702D"/>
    <w:rsid w:val="008372BB"/>
    <w:rsid w:val="00837412"/>
    <w:rsid w:val="00837C86"/>
    <w:rsid w:val="008405A2"/>
    <w:rsid w:val="008407AB"/>
    <w:rsid w:val="008414CE"/>
    <w:rsid w:val="00841592"/>
    <w:rsid w:val="008416B3"/>
    <w:rsid w:val="008418E7"/>
    <w:rsid w:val="00841A32"/>
    <w:rsid w:val="008422A0"/>
    <w:rsid w:val="00842A8C"/>
    <w:rsid w:val="0084321D"/>
    <w:rsid w:val="00843945"/>
    <w:rsid w:val="008442D3"/>
    <w:rsid w:val="0084497F"/>
    <w:rsid w:val="00845017"/>
    <w:rsid w:val="00845D1A"/>
    <w:rsid w:val="008466EE"/>
    <w:rsid w:val="00846A06"/>
    <w:rsid w:val="00847173"/>
    <w:rsid w:val="008472E5"/>
    <w:rsid w:val="00847A25"/>
    <w:rsid w:val="00847BB5"/>
    <w:rsid w:val="00850072"/>
    <w:rsid w:val="00850173"/>
    <w:rsid w:val="008501A4"/>
    <w:rsid w:val="008505FB"/>
    <w:rsid w:val="008513DB"/>
    <w:rsid w:val="00852DDC"/>
    <w:rsid w:val="00852FE9"/>
    <w:rsid w:val="0085467F"/>
    <w:rsid w:val="0085470A"/>
    <w:rsid w:val="00855A35"/>
    <w:rsid w:val="00856009"/>
    <w:rsid w:val="00856A59"/>
    <w:rsid w:val="00856C8F"/>
    <w:rsid w:val="0085701F"/>
    <w:rsid w:val="008570DD"/>
    <w:rsid w:val="00857380"/>
    <w:rsid w:val="0085749D"/>
    <w:rsid w:val="0085759C"/>
    <w:rsid w:val="008579B0"/>
    <w:rsid w:val="00857BFA"/>
    <w:rsid w:val="008603D1"/>
    <w:rsid w:val="0086066F"/>
    <w:rsid w:val="0086089C"/>
    <w:rsid w:val="00860D3D"/>
    <w:rsid w:val="008610EA"/>
    <w:rsid w:val="0086150F"/>
    <w:rsid w:val="008615FD"/>
    <w:rsid w:val="00861917"/>
    <w:rsid w:val="00861F0B"/>
    <w:rsid w:val="00862AA5"/>
    <w:rsid w:val="00863670"/>
    <w:rsid w:val="00863772"/>
    <w:rsid w:val="008643A3"/>
    <w:rsid w:val="008645F9"/>
    <w:rsid w:val="00865ED2"/>
    <w:rsid w:val="00865EF7"/>
    <w:rsid w:val="0086695B"/>
    <w:rsid w:val="00866A0B"/>
    <w:rsid w:val="00866DB7"/>
    <w:rsid w:val="00867543"/>
    <w:rsid w:val="00867603"/>
    <w:rsid w:val="008677CF"/>
    <w:rsid w:val="00867B56"/>
    <w:rsid w:val="00867C75"/>
    <w:rsid w:val="00867DAB"/>
    <w:rsid w:val="00870703"/>
    <w:rsid w:val="008707D1"/>
    <w:rsid w:val="00870B54"/>
    <w:rsid w:val="008712BF"/>
    <w:rsid w:val="0087165F"/>
    <w:rsid w:val="00871EED"/>
    <w:rsid w:val="008723C2"/>
    <w:rsid w:val="0087529F"/>
    <w:rsid w:val="0087673C"/>
    <w:rsid w:val="00877DFA"/>
    <w:rsid w:val="00880717"/>
    <w:rsid w:val="00880774"/>
    <w:rsid w:val="00880910"/>
    <w:rsid w:val="00880A13"/>
    <w:rsid w:val="00880F9F"/>
    <w:rsid w:val="00881483"/>
    <w:rsid w:val="0088168A"/>
    <w:rsid w:val="00882000"/>
    <w:rsid w:val="00882226"/>
    <w:rsid w:val="008826A7"/>
    <w:rsid w:val="00882924"/>
    <w:rsid w:val="00882ECE"/>
    <w:rsid w:val="0088309A"/>
    <w:rsid w:val="00884063"/>
    <w:rsid w:val="0088468C"/>
    <w:rsid w:val="00884CF3"/>
    <w:rsid w:val="008853DA"/>
    <w:rsid w:val="00885BDA"/>
    <w:rsid w:val="00885DF8"/>
    <w:rsid w:val="00886077"/>
    <w:rsid w:val="008865BB"/>
    <w:rsid w:val="0088672E"/>
    <w:rsid w:val="00886C07"/>
    <w:rsid w:val="00887171"/>
    <w:rsid w:val="00887B6C"/>
    <w:rsid w:val="008904EC"/>
    <w:rsid w:val="00890ACA"/>
    <w:rsid w:val="00890EA2"/>
    <w:rsid w:val="0089107E"/>
    <w:rsid w:val="00891161"/>
    <w:rsid w:val="00891298"/>
    <w:rsid w:val="00891529"/>
    <w:rsid w:val="0089162F"/>
    <w:rsid w:val="00892BC1"/>
    <w:rsid w:val="00893D46"/>
    <w:rsid w:val="008942B5"/>
    <w:rsid w:val="008944AB"/>
    <w:rsid w:val="008948E1"/>
    <w:rsid w:val="008952F1"/>
    <w:rsid w:val="0089531C"/>
    <w:rsid w:val="00895464"/>
    <w:rsid w:val="008960A3"/>
    <w:rsid w:val="0089679E"/>
    <w:rsid w:val="00896ED7"/>
    <w:rsid w:val="008976DB"/>
    <w:rsid w:val="00897FFE"/>
    <w:rsid w:val="008A0040"/>
    <w:rsid w:val="008A1056"/>
    <w:rsid w:val="008A2ABE"/>
    <w:rsid w:val="008A320B"/>
    <w:rsid w:val="008A3A46"/>
    <w:rsid w:val="008A3C25"/>
    <w:rsid w:val="008A3D4A"/>
    <w:rsid w:val="008A43A1"/>
    <w:rsid w:val="008A4DA5"/>
    <w:rsid w:val="008A5772"/>
    <w:rsid w:val="008A5B70"/>
    <w:rsid w:val="008A5D13"/>
    <w:rsid w:val="008A5E21"/>
    <w:rsid w:val="008A5E66"/>
    <w:rsid w:val="008A6685"/>
    <w:rsid w:val="008A72AA"/>
    <w:rsid w:val="008B0D62"/>
    <w:rsid w:val="008B1015"/>
    <w:rsid w:val="008B188C"/>
    <w:rsid w:val="008B1E76"/>
    <w:rsid w:val="008B1F68"/>
    <w:rsid w:val="008B28AC"/>
    <w:rsid w:val="008B2C24"/>
    <w:rsid w:val="008B2F7C"/>
    <w:rsid w:val="008B34D6"/>
    <w:rsid w:val="008B36F2"/>
    <w:rsid w:val="008B42FF"/>
    <w:rsid w:val="008B4373"/>
    <w:rsid w:val="008B4B41"/>
    <w:rsid w:val="008B5686"/>
    <w:rsid w:val="008B57B6"/>
    <w:rsid w:val="008B5F3B"/>
    <w:rsid w:val="008B6D76"/>
    <w:rsid w:val="008B73A7"/>
    <w:rsid w:val="008B7B81"/>
    <w:rsid w:val="008B7CEE"/>
    <w:rsid w:val="008B7FDF"/>
    <w:rsid w:val="008C0044"/>
    <w:rsid w:val="008C011A"/>
    <w:rsid w:val="008C01DE"/>
    <w:rsid w:val="008C0459"/>
    <w:rsid w:val="008C1456"/>
    <w:rsid w:val="008C2663"/>
    <w:rsid w:val="008C2886"/>
    <w:rsid w:val="008C2910"/>
    <w:rsid w:val="008C4008"/>
    <w:rsid w:val="008C4898"/>
    <w:rsid w:val="008C4C47"/>
    <w:rsid w:val="008C4D25"/>
    <w:rsid w:val="008C5146"/>
    <w:rsid w:val="008C54D6"/>
    <w:rsid w:val="008C5616"/>
    <w:rsid w:val="008C568C"/>
    <w:rsid w:val="008C57F9"/>
    <w:rsid w:val="008C6AC2"/>
    <w:rsid w:val="008C724B"/>
    <w:rsid w:val="008C76FC"/>
    <w:rsid w:val="008C78D4"/>
    <w:rsid w:val="008C79D1"/>
    <w:rsid w:val="008C7B23"/>
    <w:rsid w:val="008D0AD5"/>
    <w:rsid w:val="008D190D"/>
    <w:rsid w:val="008D1B07"/>
    <w:rsid w:val="008D25B0"/>
    <w:rsid w:val="008D310C"/>
    <w:rsid w:val="008D3114"/>
    <w:rsid w:val="008D315B"/>
    <w:rsid w:val="008D3687"/>
    <w:rsid w:val="008D3B99"/>
    <w:rsid w:val="008D62B2"/>
    <w:rsid w:val="008D672A"/>
    <w:rsid w:val="008D6797"/>
    <w:rsid w:val="008D6B58"/>
    <w:rsid w:val="008D72A4"/>
    <w:rsid w:val="008E00DF"/>
    <w:rsid w:val="008E0166"/>
    <w:rsid w:val="008E08A5"/>
    <w:rsid w:val="008E0E1F"/>
    <w:rsid w:val="008E2560"/>
    <w:rsid w:val="008E3C06"/>
    <w:rsid w:val="008E3FE2"/>
    <w:rsid w:val="008E4C98"/>
    <w:rsid w:val="008E4CC9"/>
    <w:rsid w:val="008E553C"/>
    <w:rsid w:val="008E57DF"/>
    <w:rsid w:val="008E5C18"/>
    <w:rsid w:val="008E5D16"/>
    <w:rsid w:val="008E5EA9"/>
    <w:rsid w:val="008E5FFE"/>
    <w:rsid w:val="008E6849"/>
    <w:rsid w:val="008E720C"/>
    <w:rsid w:val="008E7C8C"/>
    <w:rsid w:val="008F049C"/>
    <w:rsid w:val="008F0A60"/>
    <w:rsid w:val="008F0CB9"/>
    <w:rsid w:val="008F0DC3"/>
    <w:rsid w:val="008F3C21"/>
    <w:rsid w:val="008F4CE1"/>
    <w:rsid w:val="008F50F4"/>
    <w:rsid w:val="008F59BE"/>
    <w:rsid w:val="008F59F8"/>
    <w:rsid w:val="008F5F6D"/>
    <w:rsid w:val="008F6146"/>
    <w:rsid w:val="008F64AC"/>
    <w:rsid w:val="009009D2"/>
    <w:rsid w:val="00901121"/>
    <w:rsid w:val="009016ED"/>
    <w:rsid w:val="009038D6"/>
    <w:rsid w:val="00903A2C"/>
    <w:rsid w:val="00903A49"/>
    <w:rsid w:val="00903FDA"/>
    <w:rsid w:val="009041F7"/>
    <w:rsid w:val="00904A00"/>
    <w:rsid w:val="00904C63"/>
    <w:rsid w:val="0090528A"/>
    <w:rsid w:val="00905DBA"/>
    <w:rsid w:val="009060C8"/>
    <w:rsid w:val="00906269"/>
    <w:rsid w:val="009063F5"/>
    <w:rsid w:val="009069A4"/>
    <w:rsid w:val="009069B8"/>
    <w:rsid w:val="00907A88"/>
    <w:rsid w:val="00907DE6"/>
    <w:rsid w:val="009100D4"/>
    <w:rsid w:val="00911A45"/>
    <w:rsid w:val="00911ABC"/>
    <w:rsid w:val="00912064"/>
    <w:rsid w:val="00912DE5"/>
    <w:rsid w:val="00913224"/>
    <w:rsid w:val="009134B3"/>
    <w:rsid w:val="009136F1"/>
    <w:rsid w:val="00913804"/>
    <w:rsid w:val="00913A87"/>
    <w:rsid w:val="0091476F"/>
    <w:rsid w:val="00915443"/>
    <w:rsid w:val="0091662F"/>
    <w:rsid w:val="00916EA1"/>
    <w:rsid w:val="009170E0"/>
    <w:rsid w:val="009172FB"/>
    <w:rsid w:val="00917B98"/>
    <w:rsid w:val="00917EDD"/>
    <w:rsid w:val="009215C3"/>
    <w:rsid w:val="00922E26"/>
    <w:rsid w:val="0092300B"/>
    <w:rsid w:val="0092302B"/>
    <w:rsid w:val="009236AC"/>
    <w:rsid w:val="0092392A"/>
    <w:rsid w:val="00923FFE"/>
    <w:rsid w:val="0092590F"/>
    <w:rsid w:val="00925989"/>
    <w:rsid w:val="00926283"/>
    <w:rsid w:val="00926F1A"/>
    <w:rsid w:val="00926FCB"/>
    <w:rsid w:val="00927165"/>
    <w:rsid w:val="00927418"/>
    <w:rsid w:val="00927B55"/>
    <w:rsid w:val="00930196"/>
    <w:rsid w:val="00930530"/>
    <w:rsid w:val="00930D24"/>
    <w:rsid w:val="00930FCE"/>
    <w:rsid w:val="00931276"/>
    <w:rsid w:val="009319B1"/>
    <w:rsid w:val="00931F17"/>
    <w:rsid w:val="00932819"/>
    <w:rsid w:val="00932AAD"/>
    <w:rsid w:val="00933421"/>
    <w:rsid w:val="00933D50"/>
    <w:rsid w:val="00933D88"/>
    <w:rsid w:val="00933E49"/>
    <w:rsid w:val="00934938"/>
    <w:rsid w:val="00934DD6"/>
    <w:rsid w:val="00934E08"/>
    <w:rsid w:val="00935310"/>
    <w:rsid w:val="00935AAB"/>
    <w:rsid w:val="00935C3B"/>
    <w:rsid w:val="00935D03"/>
    <w:rsid w:val="00937589"/>
    <w:rsid w:val="00937818"/>
    <w:rsid w:val="00937928"/>
    <w:rsid w:val="00937F95"/>
    <w:rsid w:val="009412BC"/>
    <w:rsid w:val="0094173E"/>
    <w:rsid w:val="0094235B"/>
    <w:rsid w:val="009426FD"/>
    <w:rsid w:val="00942B46"/>
    <w:rsid w:val="0094353C"/>
    <w:rsid w:val="00944D16"/>
    <w:rsid w:val="00944DA4"/>
    <w:rsid w:val="00944ED1"/>
    <w:rsid w:val="009454D5"/>
    <w:rsid w:val="00946240"/>
    <w:rsid w:val="00946326"/>
    <w:rsid w:val="00946664"/>
    <w:rsid w:val="00946884"/>
    <w:rsid w:val="00946C84"/>
    <w:rsid w:val="00947599"/>
    <w:rsid w:val="009477C6"/>
    <w:rsid w:val="0095016B"/>
    <w:rsid w:val="00951698"/>
    <w:rsid w:val="00951C28"/>
    <w:rsid w:val="00952011"/>
    <w:rsid w:val="00953192"/>
    <w:rsid w:val="00954245"/>
    <w:rsid w:val="009556D7"/>
    <w:rsid w:val="0095577A"/>
    <w:rsid w:val="009558E6"/>
    <w:rsid w:val="0095593D"/>
    <w:rsid w:val="009559AD"/>
    <w:rsid w:val="00955A05"/>
    <w:rsid w:val="00955EA1"/>
    <w:rsid w:val="00956806"/>
    <w:rsid w:val="00956A51"/>
    <w:rsid w:val="00957152"/>
    <w:rsid w:val="00957C63"/>
    <w:rsid w:val="0096021C"/>
    <w:rsid w:val="00960294"/>
    <w:rsid w:val="009609B5"/>
    <w:rsid w:val="009610D5"/>
    <w:rsid w:val="00961681"/>
    <w:rsid w:val="00961D99"/>
    <w:rsid w:val="009620C5"/>
    <w:rsid w:val="0096291D"/>
    <w:rsid w:val="0096300C"/>
    <w:rsid w:val="009635C1"/>
    <w:rsid w:val="009638D8"/>
    <w:rsid w:val="009645A7"/>
    <w:rsid w:val="00964F00"/>
    <w:rsid w:val="00965847"/>
    <w:rsid w:val="009662FB"/>
    <w:rsid w:val="00966AA1"/>
    <w:rsid w:val="00967B59"/>
    <w:rsid w:val="00967D6E"/>
    <w:rsid w:val="009708A1"/>
    <w:rsid w:val="00970AD2"/>
    <w:rsid w:val="00970E70"/>
    <w:rsid w:val="00971044"/>
    <w:rsid w:val="0097171A"/>
    <w:rsid w:val="00971B1B"/>
    <w:rsid w:val="00971C32"/>
    <w:rsid w:val="00972212"/>
    <w:rsid w:val="00972419"/>
    <w:rsid w:val="0097256D"/>
    <w:rsid w:val="00973866"/>
    <w:rsid w:val="00973C38"/>
    <w:rsid w:val="00974761"/>
    <w:rsid w:val="0097515C"/>
    <w:rsid w:val="0097547F"/>
    <w:rsid w:val="00975760"/>
    <w:rsid w:val="00975EB0"/>
    <w:rsid w:val="0097698B"/>
    <w:rsid w:val="00977014"/>
    <w:rsid w:val="00977045"/>
    <w:rsid w:val="00977538"/>
    <w:rsid w:val="00980B53"/>
    <w:rsid w:val="00980EB5"/>
    <w:rsid w:val="0098133F"/>
    <w:rsid w:val="0098276E"/>
    <w:rsid w:val="009829F7"/>
    <w:rsid w:val="00983FA2"/>
    <w:rsid w:val="00984015"/>
    <w:rsid w:val="009842B8"/>
    <w:rsid w:val="0098488E"/>
    <w:rsid w:val="00984E90"/>
    <w:rsid w:val="0098505F"/>
    <w:rsid w:val="009851A1"/>
    <w:rsid w:val="00985699"/>
    <w:rsid w:val="00985B04"/>
    <w:rsid w:val="00986A09"/>
    <w:rsid w:val="00986AC7"/>
    <w:rsid w:val="0098753F"/>
    <w:rsid w:val="009878AB"/>
    <w:rsid w:val="00987D7B"/>
    <w:rsid w:val="00990428"/>
    <w:rsid w:val="00990CAD"/>
    <w:rsid w:val="00990D44"/>
    <w:rsid w:val="00990FAE"/>
    <w:rsid w:val="00991785"/>
    <w:rsid w:val="0099221C"/>
    <w:rsid w:val="00992D07"/>
    <w:rsid w:val="009933BE"/>
    <w:rsid w:val="009939A0"/>
    <w:rsid w:val="009948CC"/>
    <w:rsid w:val="00994C20"/>
    <w:rsid w:val="00995664"/>
    <w:rsid w:val="0099600A"/>
    <w:rsid w:val="00996297"/>
    <w:rsid w:val="009968EA"/>
    <w:rsid w:val="009969D3"/>
    <w:rsid w:val="00996B7F"/>
    <w:rsid w:val="00997AC2"/>
    <w:rsid w:val="00997DFD"/>
    <w:rsid w:val="009A0A68"/>
    <w:rsid w:val="009A0E2D"/>
    <w:rsid w:val="009A12EB"/>
    <w:rsid w:val="009A201A"/>
    <w:rsid w:val="009A226C"/>
    <w:rsid w:val="009A28EB"/>
    <w:rsid w:val="009A29C8"/>
    <w:rsid w:val="009A3009"/>
    <w:rsid w:val="009A319A"/>
    <w:rsid w:val="009A3285"/>
    <w:rsid w:val="009A3A91"/>
    <w:rsid w:val="009A447D"/>
    <w:rsid w:val="009A4BDB"/>
    <w:rsid w:val="009A4F7E"/>
    <w:rsid w:val="009A5CD8"/>
    <w:rsid w:val="009A5D5F"/>
    <w:rsid w:val="009A6193"/>
    <w:rsid w:val="009A6A16"/>
    <w:rsid w:val="009A6AB6"/>
    <w:rsid w:val="009A6B27"/>
    <w:rsid w:val="009A6E46"/>
    <w:rsid w:val="009A7930"/>
    <w:rsid w:val="009B0702"/>
    <w:rsid w:val="009B15CD"/>
    <w:rsid w:val="009B18BB"/>
    <w:rsid w:val="009B3DA2"/>
    <w:rsid w:val="009B4666"/>
    <w:rsid w:val="009B514A"/>
    <w:rsid w:val="009B5243"/>
    <w:rsid w:val="009B5826"/>
    <w:rsid w:val="009B6692"/>
    <w:rsid w:val="009B7141"/>
    <w:rsid w:val="009B732D"/>
    <w:rsid w:val="009B7780"/>
    <w:rsid w:val="009C004B"/>
    <w:rsid w:val="009C004D"/>
    <w:rsid w:val="009C0681"/>
    <w:rsid w:val="009C1326"/>
    <w:rsid w:val="009C15E2"/>
    <w:rsid w:val="009C1AE5"/>
    <w:rsid w:val="009C20C7"/>
    <w:rsid w:val="009C2104"/>
    <w:rsid w:val="009C243E"/>
    <w:rsid w:val="009C28B8"/>
    <w:rsid w:val="009C3177"/>
    <w:rsid w:val="009C36D7"/>
    <w:rsid w:val="009C3860"/>
    <w:rsid w:val="009C3A2F"/>
    <w:rsid w:val="009C3BA8"/>
    <w:rsid w:val="009C456F"/>
    <w:rsid w:val="009C47BC"/>
    <w:rsid w:val="009C4992"/>
    <w:rsid w:val="009C4EBC"/>
    <w:rsid w:val="009C4FA6"/>
    <w:rsid w:val="009C5440"/>
    <w:rsid w:val="009C65F7"/>
    <w:rsid w:val="009C6D0F"/>
    <w:rsid w:val="009C7C04"/>
    <w:rsid w:val="009C7E02"/>
    <w:rsid w:val="009D008B"/>
    <w:rsid w:val="009D0911"/>
    <w:rsid w:val="009D160E"/>
    <w:rsid w:val="009D2EE1"/>
    <w:rsid w:val="009D3810"/>
    <w:rsid w:val="009D46B3"/>
    <w:rsid w:val="009D496E"/>
    <w:rsid w:val="009D4AD4"/>
    <w:rsid w:val="009D4FA8"/>
    <w:rsid w:val="009D51C0"/>
    <w:rsid w:val="009D543A"/>
    <w:rsid w:val="009D5A18"/>
    <w:rsid w:val="009D62B1"/>
    <w:rsid w:val="009D6447"/>
    <w:rsid w:val="009D64AD"/>
    <w:rsid w:val="009D6824"/>
    <w:rsid w:val="009D685F"/>
    <w:rsid w:val="009D77A8"/>
    <w:rsid w:val="009D79C0"/>
    <w:rsid w:val="009D7BE7"/>
    <w:rsid w:val="009D7D1A"/>
    <w:rsid w:val="009D7FDC"/>
    <w:rsid w:val="009E11DC"/>
    <w:rsid w:val="009E2221"/>
    <w:rsid w:val="009E25F1"/>
    <w:rsid w:val="009E2778"/>
    <w:rsid w:val="009E286D"/>
    <w:rsid w:val="009E2B46"/>
    <w:rsid w:val="009E2E34"/>
    <w:rsid w:val="009E30D4"/>
    <w:rsid w:val="009E322A"/>
    <w:rsid w:val="009E38FF"/>
    <w:rsid w:val="009E49DD"/>
    <w:rsid w:val="009E5435"/>
    <w:rsid w:val="009E56CA"/>
    <w:rsid w:val="009E5755"/>
    <w:rsid w:val="009E5970"/>
    <w:rsid w:val="009E6310"/>
    <w:rsid w:val="009E6992"/>
    <w:rsid w:val="009E6D97"/>
    <w:rsid w:val="009E75A0"/>
    <w:rsid w:val="009E75CD"/>
    <w:rsid w:val="009F07DC"/>
    <w:rsid w:val="009F091F"/>
    <w:rsid w:val="009F0FAB"/>
    <w:rsid w:val="009F12D6"/>
    <w:rsid w:val="009F138F"/>
    <w:rsid w:val="009F19D9"/>
    <w:rsid w:val="009F1A4C"/>
    <w:rsid w:val="009F241D"/>
    <w:rsid w:val="009F24A0"/>
    <w:rsid w:val="009F2A2D"/>
    <w:rsid w:val="009F3894"/>
    <w:rsid w:val="009F428C"/>
    <w:rsid w:val="009F45F4"/>
    <w:rsid w:val="009F4E9F"/>
    <w:rsid w:val="009F550A"/>
    <w:rsid w:val="009F629B"/>
    <w:rsid w:val="009F6364"/>
    <w:rsid w:val="009F637D"/>
    <w:rsid w:val="009F70B1"/>
    <w:rsid w:val="009F75A1"/>
    <w:rsid w:val="009F7BA6"/>
    <w:rsid w:val="00A01043"/>
    <w:rsid w:val="00A01273"/>
    <w:rsid w:val="00A01BFD"/>
    <w:rsid w:val="00A01C40"/>
    <w:rsid w:val="00A02D85"/>
    <w:rsid w:val="00A02F11"/>
    <w:rsid w:val="00A039A5"/>
    <w:rsid w:val="00A0504F"/>
    <w:rsid w:val="00A0540D"/>
    <w:rsid w:val="00A0568C"/>
    <w:rsid w:val="00A06407"/>
    <w:rsid w:val="00A067D0"/>
    <w:rsid w:val="00A06870"/>
    <w:rsid w:val="00A073EA"/>
    <w:rsid w:val="00A07874"/>
    <w:rsid w:val="00A07A76"/>
    <w:rsid w:val="00A07BE6"/>
    <w:rsid w:val="00A07CA9"/>
    <w:rsid w:val="00A07F71"/>
    <w:rsid w:val="00A102F5"/>
    <w:rsid w:val="00A103B6"/>
    <w:rsid w:val="00A10989"/>
    <w:rsid w:val="00A109F3"/>
    <w:rsid w:val="00A11B8F"/>
    <w:rsid w:val="00A12BA5"/>
    <w:rsid w:val="00A13133"/>
    <w:rsid w:val="00A13CF6"/>
    <w:rsid w:val="00A13CFF"/>
    <w:rsid w:val="00A13DC1"/>
    <w:rsid w:val="00A13E8A"/>
    <w:rsid w:val="00A14297"/>
    <w:rsid w:val="00A155F0"/>
    <w:rsid w:val="00A15B1E"/>
    <w:rsid w:val="00A162C8"/>
    <w:rsid w:val="00A16F9E"/>
    <w:rsid w:val="00A17BFB"/>
    <w:rsid w:val="00A20199"/>
    <w:rsid w:val="00A21677"/>
    <w:rsid w:val="00A21BDA"/>
    <w:rsid w:val="00A21E88"/>
    <w:rsid w:val="00A22FF8"/>
    <w:rsid w:val="00A2353A"/>
    <w:rsid w:val="00A23687"/>
    <w:rsid w:val="00A236DC"/>
    <w:rsid w:val="00A23A10"/>
    <w:rsid w:val="00A24084"/>
    <w:rsid w:val="00A24227"/>
    <w:rsid w:val="00A24551"/>
    <w:rsid w:val="00A24BED"/>
    <w:rsid w:val="00A250D3"/>
    <w:rsid w:val="00A256EC"/>
    <w:rsid w:val="00A257CC"/>
    <w:rsid w:val="00A25972"/>
    <w:rsid w:val="00A26659"/>
    <w:rsid w:val="00A26983"/>
    <w:rsid w:val="00A27987"/>
    <w:rsid w:val="00A27C58"/>
    <w:rsid w:val="00A31548"/>
    <w:rsid w:val="00A315D1"/>
    <w:rsid w:val="00A32907"/>
    <w:rsid w:val="00A32D2F"/>
    <w:rsid w:val="00A32FD6"/>
    <w:rsid w:val="00A335E8"/>
    <w:rsid w:val="00A34405"/>
    <w:rsid w:val="00A349BF"/>
    <w:rsid w:val="00A34FC4"/>
    <w:rsid w:val="00A36B85"/>
    <w:rsid w:val="00A37792"/>
    <w:rsid w:val="00A377B9"/>
    <w:rsid w:val="00A40145"/>
    <w:rsid w:val="00A40B30"/>
    <w:rsid w:val="00A41D5A"/>
    <w:rsid w:val="00A425ED"/>
    <w:rsid w:val="00A43D60"/>
    <w:rsid w:val="00A44FE5"/>
    <w:rsid w:val="00A45724"/>
    <w:rsid w:val="00A45913"/>
    <w:rsid w:val="00A45D3F"/>
    <w:rsid w:val="00A4654E"/>
    <w:rsid w:val="00A46F63"/>
    <w:rsid w:val="00A50A4A"/>
    <w:rsid w:val="00A50CCB"/>
    <w:rsid w:val="00A51A21"/>
    <w:rsid w:val="00A51FE9"/>
    <w:rsid w:val="00A52418"/>
    <w:rsid w:val="00A524B9"/>
    <w:rsid w:val="00A5255B"/>
    <w:rsid w:val="00A52E97"/>
    <w:rsid w:val="00A53D6C"/>
    <w:rsid w:val="00A53E53"/>
    <w:rsid w:val="00A540CA"/>
    <w:rsid w:val="00A54873"/>
    <w:rsid w:val="00A5508F"/>
    <w:rsid w:val="00A55245"/>
    <w:rsid w:val="00A553BE"/>
    <w:rsid w:val="00A55553"/>
    <w:rsid w:val="00A55C1E"/>
    <w:rsid w:val="00A566A0"/>
    <w:rsid w:val="00A56838"/>
    <w:rsid w:val="00A56A73"/>
    <w:rsid w:val="00A56B2D"/>
    <w:rsid w:val="00A56E20"/>
    <w:rsid w:val="00A56FF8"/>
    <w:rsid w:val="00A57378"/>
    <w:rsid w:val="00A57790"/>
    <w:rsid w:val="00A57A19"/>
    <w:rsid w:val="00A60003"/>
    <w:rsid w:val="00A6011B"/>
    <w:rsid w:val="00A6074D"/>
    <w:rsid w:val="00A6088E"/>
    <w:rsid w:val="00A617B6"/>
    <w:rsid w:val="00A6288A"/>
    <w:rsid w:val="00A62917"/>
    <w:rsid w:val="00A63D58"/>
    <w:rsid w:val="00A644BA"/>
    <w:rsid w:val="00A6507B"/>
    <w:rsid w:val="00A65693"/>
    <w:rsid w:val="00A66642"/>
    <w:rsid w:val="00A66934"/>
    <w:rsid w:val="00A66FA1"/>
    <w:rsid w:val="00A67B12"/>
    <w:rsid w:val="00A71656"/>
    <w:rsid w:val="00A71C9F"/>
    <w:rsid w:val="00A71DBB"/>
    <w:rsid w:val="00A727CD"/>
    <w:rsid w:val="00A72C91"/>
    <w:rsid w:val="00A73029"/>
    <w:rsid w:val="00A7369D"/>
    <w:rsid w:val="00A73D47"/>
    <w:rsid w:val="00A742B1"/>
    <w:rsid w:val="00A742B4"/>
    <w:rsid w:val="00A75238"/>
    <w:rsid w:val="00A753B7"/>
    <w:rsid w:val="00A75844"/>
    <w:rsid w:val="00A76600"/>
    <w:rsid w:val="00A76AE5"/>
    <w:rsid w:val="00A76F07"/>
    <w:rsid w:val="00A770B5"/>
    <w:rsid w:val="00A77123"/>
    <w:rsid w:val="00A7724D"/>
    <w:rsid w:val="00A80908"/>
    <w:rsid w:val="00A80CF9"/>
    <w:rsid w:val="00A80D7D"/>
    <w:rsid w:val="00A80E5B"/>
    <w:rsid w:val="00A80F46"/>
    <w:rsid w:val="00A81013"/>
    <w:rsid w:val="00A81045"/>
    <w:rsid w:val="00A8138C"/>
    <w:rsid w:val="00A81876"/>
    <w:rsid w:val="00A8291C"/>
    <w:rsid w:val="00A83979"/>
    <w:rsid w:val="00A84097"/>
    <w:rsid w:val="00A842F8"/>
    <w:rsid w:val="00A845F7"/>
    <w:rsid w:val="00A85735"/>
    <w:rsid w:val="00A858B1"/>
    <w:rsid w:val="00A85C29"/>
    <w:rsid w:val="00A85EA3"/>
    <w:rsid w:val="00A8625C"/>
    <w:rsid w:val="00A870F6"/>
    <w:rsid w:val="00A87586"/>
    <w:rsid w:val="00A91162"/>
    <w:rsid w:val="00A91719"/>
    <w:rsid w:val="00A91D92"/>
    <w:rsid w:val="00A92274"/>
    <w:rsid w:val="00A92291"/>
    <w:rsid w:val="00A92652"/>
    <w:rsid w:val="00A93FC4"/>
    <w:rsid w:val="00A94CC5"/>
    <w:rsid w:val="00A94F67"/>
    <w:rsid w:val="00A95056"/>
    <w:rsid w:val="00A9531D"/>
    <w:rsid w:val="00A95593"/>
    <w:rsid w:val="00A95906"/>
    <w:rsid w:val="00A95CBC"/>
    <w:rsid w:val="00A96156"/>
    <w:rsid w:val="00A9625F"/>
    <w:rsid w:val="00A962F7"/>
    <w:rsid w:val="00A96502"/>
    <w:rsid w:val="00A96A10"/>
    <w:rsid w:val="00A975F9"/>
    <w:rsid w:val="00A97735"/>
    <w:rsid w:val="00AA0283"/>
    <w:rsid w:val="00AA065D"/>
    <w:rsid w:val="00AA0A66"/>
    <w:rsid w:val="00AA0BA1"/>
    <w:rsid w:val="00AA0FF4"/>
    <w:rsid w:val="00AA1332"/>
    <w:rsid w:val="00AA1837"/>
    <w:rsid w:val="00AA18EA"/>
    <w:rsid w:val="00AA18EB"/>
    <w:rsid w:val="00AA1E61"/>
    <w:rsid w:val="00AA204E"/>
    <w:rsid w:val="00AA27F9"/>
    <w:rsid w:val="00AA29A3"/>
    <w:rsid w:val="00AA310E"/>
    <w:rsid w:val="00AA3B84"/>
    <w:rsid w:val="00AA3CDE"/>
    <w:rsid w:val="00AA3EA5"/>
    <w:rsid w:val="00AA3F52"/>
    <w:rsid w:val="00AA428A"/>
    <w:rsid w:val="00AA471C"/>
    <w:rsid w:val="00AA4CC0"/>
    <w:rsid w:val="00AA53B1"/>
    <w:rsid w:val="00AA55B0"/>
    <w:rsid w:val="00AA6090"/>
    <w:rsid w:val="00AA7244"/>
    <w:rsid w:val="00AA795A"/>
    <w:rsid w:val="00AA7E75"/>
    <w:rsid w:val="00AB027F"/>
    <w:rsid w:val="00AB092E"/>
    <w:rsid w:val="00AB1AFD"/>
    <w:rsid w:val="00AB294A"/>
    <w:rsid w:val="00AB3314"/>
    <w:rsid w:val="00AB3823"/>
    <w:rsid w:val="00AB4741"/>
    <w:rsid w:val="00AB49C6"/>
    <w:rsid w:val="00AB4C8C"/>
    <w:rsid w:val="00AB525F"/>
    <w:rsid w:val="00AB52CD"/>
    <w:rsid w:val="00AB5B86"/>
    <w:rsid w:val="00AB5FEB"/>
    <w:rsid w:val="00AB6550"/>
    <w:rsid w:val="00AB6826"/>
    <w:rsid w:val="00AB71F8"/>
    <w:rsid w:val="00AC00F2"/>
    <w:rsid w:val="00AC0197"/>
    <w:rsid w:val="00AC0D14"/>
    <w:rsid w:val="00AC0E13"/>
    <w:rsid w:val="00AC1230"/>
    <w:rsid w:val="00AC1693"/>
    <w:rsid w:val="00AC175A"/>
    <w:rsid w:val="00AC1935"/>
    <w:rsid w:val="00AC1B14"/>
    <w:rsid w:val="00AC215C"/>
    <w:rsid w:val="00AC27A7"/>
    <w:rsid w:val="00AC3224"/>
    <w:rsid w:val="00AC329C"/>
    <w:rsid w:val="00AC42CB"/>
    <w:rsid w:val="00AC4301"/>
    <w:rsid w:val="00AC43DC"/>
    <w:rsid w:val="00AC44A1"/>
    <w:rsid w:val="00AC4A08"/>
    <w:rsid w:val="00AC581D"/>
    <w:rsid w:val="00AC5CB9"/>
    <w:rsid w:val="00AC63FD"/>
    <w:rsid w:val="00AC64D4"/>
    <w:rsid w:val="00AC6DA0"/>
    <w:rsid w:val="00AD0749"/>
    <w:rsid w:val="00AD07A2"/>
    <w:rsid w:val="00AD0E35"/>
    <w:rsid w:val="00AD15BD"/>
    <w:rsid w:val="00AD27C9"/>
    <w:rsid w:val="00AD3A7F"/>
    <w:rsid w:val="00AD43AB"/>
    <w:rsid w:val="00AD4B19"/>
    <w:rsid w:val="00AD4B62"/>
    <w:rsid w:val="00AD520A"/>
    <w:rsid w:val="00AD530D"/>
    <w:rsid w:val="00AD5707"/>
    <w:rsid w:val="00AD6B83"/>
    <w:rsid w:val="00AD7034"/>
    <w:rsid w:val="00AD7083"/>
    <w:rsid w:val="00AD72AD"/>
    <w:rsid w:val="00AD75F8"/>
    <w:rsid w:val="00AD7FF4"/>
    <w:rsid w:val="00AE0451"/>
    <w:rsid w:val="00AE061C"/>
    <w:rsid w:val="00AE09B7"/>
    <w:rsid w:val="00AE1300"/>
    <w:rsid w:val="00AE18BD"/>
    <w:rsid w:val="00AE18D4"/>
    <w:rsid w:val="00AE19F7"/>
    <w:rsid w:val="00AE2457"/>
    <w:rsid w:val="00AE2A96"/>
    <w:rsid w:val="00AE407E"/>
    <w:rsid w:val="00AE42BF"/>
    <w:rsid w:val="00AE4E0D"/>
    <w:rsid w:val="00AE6126"/>
    <w:rsid w:val="00AE688B"/>
    <w:rsid w:val="00AE6DBE"/>
    <w:rsid w:val="00AE7298"/>
    <w:rsid w:val="00AE78B4"/>
    <w:rsid w:val="00AF0164"/>
    <w:rsid w:val="00AF0AE2"/>
    <w:rsid w:val="00AF19D9"/>
    <w:rsid w:val="00AF2F7B"/>
    <w:rsid w:val="00AF371D"/>
    <w:rsid w:val="00AF3945"/>
    <w:rsid w:val="00AF421B"/>
    <w:rsid w:val="00AF4411"/>
    <w:rsid w:val="00AF4BFC"/>
    <w:rsid w:val="00AF5245"/>
    <w:rsid w:val="00AF556C"/>
    <w:rsid w:val="00AF6372"/>
    <w:rsid w:val="00AF64B1"/>
    <w:rsid w:val="00AF687F"/>
    <w:rsid w:val="00AF71D2"/>
    <w:rsid w:val="00AF74C2"/>
    <w:rsid w:val="00AF7B48"/>
    <w:rsid w:val="00AF7E05"/>
    <w:rsid w:val="00B0031F"/>
    <w:rsid w:val="00B00606"/>
    <w:rsid w:val="00B00F1F"/>
    <w:rsid w:val="00B02249"/>
    <w:rsid w:val="00B02392"/>
    <w:rsid w:val="00B025E8"/>
    <w:rsid w:val="00B02870"/>
    <w:rsid w:val="00B02D47"/>
    <w:rsid w:val="00B02E7D"/>
    <w:rsid w:val="00B02F6A"/>
    <w:rsid w:val="00B03583"/>
    <w:rsid w:val="00B03FF1"/>
    <w:rsid w:val="00B03FF3"/>
    <w:rsid w:val="00B0445C"/>
    <w:rsid w:val="00B054D3"/>
    <w:rsid w:val="00B05DFC"/>
    <w:rsid w:val="00B0634A"/>
    <w:rsid w:val="00B066A9"/>
    <w:rsid w:val="00B06D67"/>
    <w:rsid w:val="00B07ACC"/>
    <w:rsid w:val="00B103D2"/>
    <w:rsid w:val="00B1068A"/>
    <w:rsid w:val="00B10968"/>
    <w:rsid w:val="00B111AC"/>
    <w:rsid w:val="00B117F2"/>
    <w:rsid w:val="00B11EC5"/>
    <w:rsid w:val="00B123A2"/>
    <w:rsid w:val="00B136D7"/>
    <w:rsid w:val="00B137D5"/>
    <w:rsid w:val="00B14755"/>
    <w:rsid w:val="00B14DCD"/>
    <w:rsid w:val="00B1508E"/>
    <w:rsid w:val="00B15236"/>
    <w:rsid w:val="00B156E3"/>
    <w:rsid w:val="00B15DB8"/>
    <w:rsid w:val="00B16BAD"/>
    <w:rsid w:val="00B16D7C"/>
    <w:rsid w:val="00B175CB"/>
    <w:rsid w:val="00B1763F"/>
    <w:rsid w:val="00B1790D"/>
    <w:rsid w:val="00B202DD"/>
    <w:rsid w:val="00B21CD0"/>
    <w:rsid w:val="00B22628"/>
    <w:rsid w:val="00B24197"/>
    <w:rsid w:val="00B24365"/>
    <w:rsid w:val="00B245B8"/>
    <w:rsid w:val="00B2460D"/>
    <w:rsid w:val="00B25198"/>
    <w:rsid w:val="00B25859"/>
    <w:rsid w:val="00B25F33"/>
    <w:rsid w:val="00B25FEE"/>
    <w:rsid w:val="00B2624D"/>
    <w:rsid w:val="00B2659F"/>
    <w:rsid w:val="00B26D53"/>
    <w:rsid w:val="00B273E6"/>
    <w:rsid w:val="00B2774F"/>
    <w:rsid w:val="00B309B1"/>
    <w:rsid w:val="00B31A9B"/>
    <w:rsid w:val="00B32ADF"/>
    <w:rsid w:val="00B32C51"/>
    <w:rsid w:val="00B32DFD"/>
    <w:rsid w:val="00B344F1"/>
    <w:rsid w:val="00B34E7C"/>
    <w:rsid w:val="00B354DA"/>
    <w:rsid w:val="00B35647"/>
    <w:rsid w:val="00B35EE6"/>
    <w:rsid w:val="00B36058"/>
    <w:rsid w:val="00B3758A"/>
    <w:rsid w:val="00B37766"/>
    <w:rsid w:val="00B37833"/>
    <w:rsid w:val="00B40473"/>
    <w:rsid w:val="00B40D2A"/>
    <w:rsid w:val="00B40FEF"/>
    <w:rsid w:val="00B41211"/>
    <w:rsid w:val="00B41C84"/>
    <w:rsid w:val="00B41E44"/>
    <w:rsid w:val="00B42613"/>
    <w:rsid w:val="00B426E4"/>
    <w:rsid w:val="00B42EC8"/>
    <w:rsid w:val="00B43917"/>
    <w:rsid w:val="00B43CDC"/>
    <w:rsid w:val="00B43DE4"/>
    <w:rsid w:val="00B44459"/>
    <w:rsid w:val="00B44CA7"/>
    <w:rsid w:val="00B46B9B"/>
    <w:rsid w:val="00B46DEE"/>
    <w:rsid w:val="00B47411"/>
    <w:rsid w:val="00B47487"/>
    <w:rsid w:val="00B4753C"/>
    <w:rsid w:val="00B501A6"/>
    <w:rsid w:val="00B50439"/>
    <w:rsid w:val="00B50E23"/>
    <w:rsid w:val="00B50FF7"/>
    <w:rsid w:val="00B51C3E"/>
    <w:rsid w:val="00B52289"/>
    <w:rsid w:val="00B52590"/>
    <w:rsid w:val="00B528D1"/>
    <w:rsid w:val="00B52C2B"/>
    <w:rsid w:val="00B52F3A"/>
    <w:rsid w:val="00B52FA8"/>
    <w:rsid w:val="00B53426"/>
    <w:rsid w:val="00B53FC1"/>
    <w:rsid w:val="00B54A21"/>
    <w:rsid w:val="00B5541C"/>
    <w:rsid w:val="00B56331"/>
    <w:rsid w:val="00B56381"/>
    <w:rsid w:val="00B57626"/>
    <w:rsid w:val="00B6027A"/>
    <w:rsid w:val="00B60E85"/>
    <w:rsid w:val="00B610AD"/>
    <w:rsid w:val="00B612A6"/>
    <w:rsid w:val="00B61A1A"/>
    <w:rsid w:val="00B61BF3"/>
    <w:rsid w:val="00B61E1A"/>
    <w:rsid w:val="00B61F9B"/>
    <w:rsid w:val="00B628A9"/>
    <w:rsid w:val="00B629C4"/>
    <w:rsid w:val="00B6353A"/>
    <w:rsid w:val="00B63F72"/>
    <w:rsid w:val="00B641A8"/>
    <w:rsid w:val="00B644FD"/>
    <w:rsid w:val="00B65769"/>
    <w:rsid w:val="00B65894"/>
    <w:rsid w:val="00B6640A"/>
    <w:rsid w:val="00B667B8"/>
    <w:rsid w:val="00B66B64"/>
    <w:rsid w:val="00B66DA8"/>
    <w:rsid w:val="00B6722A"/>
    <w:rsid w:val="00B67ED4"/>
    <w:rsid w:val="00B70077"/>
    <w:rsid w:val="00B713E6"/>
    <w:rsid w:val="00B719E3"/>
    <w:rsid w:val="00B71F6F"/>
    <w:rsid w:val="00B721AC"/>
    <w:rsid w:val="00B7244D"/>
    <w:rsid w:val="00B7283A"/>
    <w:rsid w:val="00B7477B"/>
    <w:rsid w:val="00B74FED"/>
    <w:rsid w:val="00B75360"/>
    <w:rsid w:val="00B753A3"/>
    <w:rsid w:val="00B75B98"/>
    <w:rsid w:val="00B7616C"/>
    <w:rsid w:val="00B76429"/>
    <w:rsid w:val="00B777A3"/>
    <w:rsid w:val="00B77954"/>
    <w:rsid w:val="00B77A1A"/>
    <w:rsid w:val="00B8012C"/>
    <w:rsid w:val="00B80548"/>
    <w:rsid w:val="00B8130A"/>
    <w:rsid w:val="00B813CC"/>
    <w:rsid w:val="00B816D2"/>
    <w:rsid w:val="00B81EFF"/>
    <w:rsid w:val="00B81FEC"/>
    <w:rsid w:val="00B8269D"/>
    <w:rsid w:val="00B837AA"/>
    <w:rsid w:val="00B83E18"/>
    <w:rsid w:val="00B84687"/>
    <w:rsid w:val="00B85293"/>
    <w:rsid w:val="00B856B0"/>
    <w:rsid w:val="00B8584B"/>
    <w:rsid w:val="00B859B8"/>
    <w:rsid w:val="00B85C9D"/>
    <w:rsid w:val="00B864E2"/>
    <w:rsid w:val="00B86A1F"/>
    <w:rsid w:val="00B87003"/>
    <w:rsid w:val="00B872C9"/>
    <w:rsid w:val="00B8737C"/>
    <w:rsid w:val="00B876C2"/>
    <w:rsid w:val="00B87921"/>
    <w:rsid w:val="00B907F3"/>
    <w:rsid w:val="00B90954"/>
    <w:rsid w:val="00B913C5"/>
    <w:rsid w:val="00B91594"/>
    <w:rsid w:val="00B9184D"/>
    <w:rsid w:val="00B920DB"/>
    <w:rsid w:val="00B9240A"/>
    <w:rsid w:val="00B927FF"/>
    <w:rsid w:val="00B932F4"/>
    <w:rsid w:val="00B934AA"/>
    <w:rsid w:val="00B93685"/>
    <w:rsid w:val="00B948C0"/>
    <w:rsid w:val="00B94A30"/>
    <w:rsid w:val="00B94A86"/>
    <w:rsid w:val="00B954D6"/>
    <w:rsid w:val="00B95C55"/>
    <w:rsid w:val="00B95FF4"/>
    <w:rsid w:val="00B961B8"/>
    <w:rsid w:val="00B96935"/>
    <w:rsid w:val="00B96CF1"/>
    <w:rsid w:val="00B96F0C"/>
    <w:rsid w:val="00B971D2"/>
    <w:rsid w:val="00B974C7"/>
    <w:rsid w:val="00B977D0"/>
    <w:rsid w:val="00B97AAC"/>
    <w:rsid w:val="00B97BA1"/>
    <w:rsid w:val="00B97C22"/>
    <w:rsid w:val="00BA00DA"/>
    <w:rsid w:val="00BA019E"/>
    <w:rsid w:val="00BA03D0"/>
    <w:rsid w:val="00BA11BF"/>
    <w:rsid w:val="00BA1D8F"/>
    <w:rsid w:val="00BA2055"/>
    <w:rsid w:val="00BA238B"/>
    <w:rsid w:val="00BA3827"/>
    <w:rsid w:val="00BA4900"/>
    <w:rsid w:val="00BA4E06"/>
    <w:rsid w:val="00BA4E2B"/>
    <w:rsid w:val="00BA5C7F"/>
    <w:rsid w:val="00BA6174"/>
    <w:rsid w:val="00BA641A"/>
    <w:rsid w:val="00BA7A31"/>
    <w:rsid w:val="00BB01F4"/>
    <w:rsid w:val="00BB04CB"/>
    <w:rsid w:val="00BB0585"/>
    <w:rsid w:val="00BB127F"/>
    <w:rsid w:val="00BB12DC"/>
    <w:rsid w:val="00BB13C7"/>
    <w:rsid w:val="00BB178D"/>
    <w:rsid w:val="00BB1AD7"/>
    <w:rsid w:val="00BB234F"/>
    <w:rsid w:val="00BB2878"/>
    <w:rsid w:val="00BB2F8E"/>
    <w:rsid w:val="00BB304D"/>
    <w:rsid w:val="00BB3077"/>
    <w:rsid w:val="00BB41E9"/>
    <w:rsid w:val="00BB5B94"/>
    <w:rsid w:val="00BB5EB4"/>
    <w:rsid w:val="00BB61A1"/>
    <w:rsid w:val="00BB6657"/>
    <w:rsid w:val="00BB670A"/>
    <w:rsid w:val="00BB6F39"/>
    <w:rsid w:val="00BB72CC"/>
    <w:rsid w:val="00BB763D"/>
    <w:rsid w:val="00BC0016"/>
    <w:rsid w:val="00BC008B"/>
    <w:rsid w:val="00BC0647"/>
    <w:rsid w:val="00BC069A"/>
    <w:rsid w:val="00BC1007"/>
    <w:rsid w:val="00BC14D7"/>
    <w:rsid w:val="00BC29CA"/>
    <w:rsid w:val="00BC2E7F"/>
    <w:rsid w:val="00BC3136"/>
    <w:rsid w:val="00BC33E3"/>
    <w:rsid w:val="00BC3B60"/>
    <w:rsid w:val="00BC4790"/>
    <w:rsid w:val="00BC525F"/>
    <w:rsid w:val="00BC5BC8"/>
    <w:rsid w:val="00BC674D"/>
    <w:rsid w:val="00BC6836"/>
    <w:rsid w:val="00BC7727"/>
    <w:rsid w:val="00BC7A7F"/>
    <w:rsid w:val="00BD0609"/>
    <w:rsid w:val="00BD078C"/>
    <w:rsid w:val="00BD0809"/>
    <w:rsid w:val="00BD0B70"/>
    <w:rsid w:val="00BD0FA3"/>
    <w:rsid w:val="00BD1667"/>
    <w:rsid w:val="00BD2053"/>
    <w:rsid w:val="00BD2289"/>
    <w:rsid w:val="00BD239E"/>
    <w:rsid w:val="00BD2994"/>
    <w:rsid w:val="00BD29C1"/>
    <w:rsid w:val="00BD2DDD"/>
    <w:rsid w:val="00BD3A4C"/>
    <w:rsid w:val="00BD3CB7"/>
    <w:rsid w:val="00BD45B3"/>
    <w:rsid w:val="00BD4760"/>
    <w:rsid w:val="00BD5868"/>
    <w:rsid w:val="00BD5EAF"/>
    <w:rsid w:val="00BD5F4C"/>
    <w:rsid w:val="00BD6FF9"/>
    <w:rsid w:val="00BD74EE"/>
    <w:rsid w:val="00BD7A36"/>
    <w:rsid w:val="00BD7AFF"/>
    <w:rsid w:val="00BD7C62"/>
    <w:rsid w:val="00BE103E"/>
    <w:rsid w:val="00BE17CC"/>
    <w:rsid w:val="00BE19B1"/>
    <w:rsid w:val="00BE2086"/>
    <w:rsid w:val="00BE2247"/>
    <w:rsid w:val="00BE2AFE"/>
    <w:rsid w:val="00BE38DC"/>
    <w:rsid w:val="00BE3C6C"/>
    <w:rsid w:val="00BE3D16"/>
    <w:rsid w:val="00BE4D05"/>
    <w:rsid w:val="00BE4E66"/>
    <w:rsid w:val="00BE5D34"/>
    <w:rsid w:val="00BE6044"/>
    <w:rsid w:val="00BE61D1"/>
    <w:rsid w:val="00BE6369"/>
    <w:rsid w:val="00BE70EB"/>
    <w:rsid w:val="00BE765B"/>
    <w:rsid w:val="00BE794A"/>
    <w:rsid w:val="00BF1FBF"/>
    <w:rsid w:val="00BF4999"/>
    <w:rsid w:val="00BF4D87"/>
    <w:rsid w:val="00BF54A3"/>
    <w:rsid w:val="00BF5AAA"/>
    <w:rsid w:val="00BF6694"/>
    <w:rsid w:val="00BF6DA4"/>
    <w:rsid w:val="00BF71A0"/>
    <w:rsid w:val="00BF72E2"/>
    <w:rsid w:val="00BF782B"/>
    <w:rsid w:val="00C005D0"/>
    <w:rsid w:val="00C00945"/>
    <w:rsid w:val="00C00AEE"/>
    <w:rsid w:val="00C01F2F"/>
    <w:rsid w:val="00C01F54"/>
    <w:rsid w:val="00C03BB3"/>
    <w:rsid w:val="00C0474A"/>
    <w:rsid w:val="00C04792"/>
    <w:rsid w:val="00C052A4"/>
    <w:rsid w:val="00C057FE"/>
    <w:rsid w:val="00C0604E"/>
    <w:rsid w:val="00C0668C"/>
    <w:rsid w:val="00C06A7D"/>
    <w:rsid w:val="00C06C30"/>
    <w:rsid w:val="00C0704B"/>
    <w:rsid w:val="00C070D0"/>
    <w:rsid w:val="00C075E2"/>
    <w:rsid w:val="00C07821"/>
    <w:rsid w:val="00C07B4D"/>
    <w:rsid w:val="00C107FB"/>
    <w:rsid w:val="00C10DE5"/>
    <w:rsid w:val="00C11A22"/>
    <w:rsid w:val="00C123AF"/>
    <w:rsid w:val="00C12739"/>
    <w:rsid w:val="00C12795"/>
    <w:rsid w:val="00C12846"/>
    <w:rsid w:val="00C13835"/>
    <w:rsid w:val="00C139F3"/>
    <w:rsid w:val="00C14C81"/>
    <w:rsid w:val="00C14DC7"/>
    <w:rsid w:val="00C14F12"/>
    <w:rsid w:val="00C156F6"/>
    <w:rsid w:val="00C170C5"/>
    <w:rsid w:val="00C17348"/>
    <w:rsid w:val="00C1738B"/>
    <w:rsid w:val="00C206FA"/>
    <w:rsid w:val="00C20BEE"/>
    <w:rsid w:val="00C20FD9"/>
    <w:rsid w:val="00C217A3"/>
    <w:rsid w:val="00C21911"/>
    <w:rsid w:val="00C21B71"/>
    <w:rsid w:val="00C22137"/>
    <w:rsid w:val="00C22598"/>
    <w:rsid w:val="00C22918"/>
    <w:rsid w:val="00C22CBC"/>
    <w:rsid w:val="00C231B0"/>
    <w:rsid w:val="00C23322"/>
    <w:rsid w:val="00C237A0"/>
    <w:rsid w:val="00C239DD"/>
    <w:rsid w:val="00C23A66"/>
    <w:rsid w:val="00C241FC"/>
    <w:rsid w:val="00C259FD"/>
    <w:rsid w:val="00C25C09"/>
    <w:rsid w:val="00C261D3"/>
    <w:rsid w:val="00C265B1"/>
    <w:rsid w:val="00C26679"/>
    <w:rsid w:val="00C2760B"/>
    <w:rsid w:val="00C278D4"/>
    <w:rsid w:val="00C279B8"/>
    <w:rsid w:val="00C300AE"/>
    <w:rsid w:val="00C307C2"/>
    <w:rsid w:val="00C31316"/>
    <w:rsid w:val="00C3153A"/>
    <w:rsid w:val="00C317A7"/>
    <w:rsid w:val="00C3188E"/>
    <w:rsid w:val="00C31D79"/>
    <w:rsid w:val="00C31E24"/>
    <w:rsid w:val="00C31F58"/>
    <w:rsid w:val="00C320B8"/>
    <w:rsid w:val="00C33056"/>
    <w:rsid w:val="00C334F6"/>
    <w:rsid w:val="00C3418C"/>
    <w:rsid w:val="00C3511C"/>
    <w:rsid w:val="00C35177"/>
    <w:rsid w:val="00C3525A"/>
    <w:rsid w:val="00C35602"/>
    <w:rsid w:val="00C36207"/>
    <w:rsid w:val="00C36DE6"/>
    <w:rsid w:val="00C37441"/>
    <w:rsid w:val="00C376A5"/>
    <w:rsid w:val="00C401FC"/>
    <w:rsid w:val="00C404B3"/>
    <w:rsid w:val="00C411BC"/>
    <w:rsid w:val="00C41226"/>
    <w:rsid w:val="00C41478"/>
    <w:rsid w:val="00C42878"/>
    <w:rsid w:val="00C42CFA"/>
    <w:rsid w:val="00C44010"/>
    <w:rsid w:val="00C444EC"/>
    <w:rsid w:val="00C4454B"/>
    <w:rsid w:val="00C44787"/>
    <w:rsid w:val="00C45982"/>
    <w:rsid w:val="00C4627F"/>
    <w:rsid w:val="00C46AE7"/>
    <w:rsid w:val="00C46D73"/>
    <w:rsid w:val="00C46FB4"/>
    <w:rsid w:val="00C470FC"/>
    <w:rsid w:val="00C47375"/>
    <w:rsid w:val="00C47B58"/>
    <w:rsid w:val="00C47B5C"/>
    <w:rsid w:val="00C5008D"/>
    <w:rsid w:val="00C5094F"/>
    <w:rsid w:val="00C5133B"/>
    <w:rsid w:val="00C5191D"/>
    <w:rsid w:val="00C52E6D"/>
    <w:rsid w:val="00C541C2"/>
    <w:rsid w:val="00C54C52"/>
    <w:rsid w:val="00C55AFD"/>
    <w:rsid w:val="00C55B66"/>
    <w:rsid w:val="00C55CB4"/>
    <w:rsid w:val="00C60317"/>
    <w:rsid w:val="00C60896"/>
    <w:rsid w:val="00C6113E"/>
    <w:rsid w:val="00C6180D"/>
    <w:rsid w:val="00C618F1"/>
    <w:rsid w:val="00C62202"/>
    <w:rsid w:val="00C62359"/>
    <w:rsid w:val="00C62D26"/>
    <w:rsid w:val="00C62F1D"/>
    <w:rsid w:val="00C64636"/>
    <w:rsid w:val="00C6492D"/>
    <w:rsid w:val="00C64A25"/>
    <w:rsid w:val="00C64B48"/>
    <w:rsid w:val="00C659D0"/>
    <w:rsid w:val="00C65A47"/>
    <w:rsid w:val="00C6668A"/>
    <w:rsid w:val="00C67022"/>
    <w:rsid w:val="00C67F4C"/>
    <w:rsid w:val="00C70A80"/>
    <w:rsid w:val="00C70BAE"/>
    <w:rsid w:val="00C70C46"/>
    <w:rsid w:val="00C71590"/>
    <w:rsid w:val="00C71AB5"/>
    <w:rsid w:val="00C71DD5"/>
    <w:rsid w:val="00C71E3A"/>
    <w:rsid w:val="00C7273F"/>
    <w:rsid w:val="00C729DF"/>
    <w:rsid w:val="00C72BFB"/>
    <w:rsid w:val="00C730CD"/>
    <w:rsid w:val="00C732F2"/>
    <w:rsid w:val="00C73C2A"/>
    <w:rsid w:val="00C7413A"/>
    <w:rsid w:val="00C742AF"/>
    <w:rsid w:val="00C74FD4"/>
    <w:rsid w:val="00C75468"/>
    <w:rsid w:val="00C767F9"/>
    <w:rsid w:val="00C771CA"/>
    <w:rsid w:val="00C7776E"/>
    <w:rsid w:val="00C77C43"/>
    <w:rsid w:val="00C80745"/>
    <w:rsid w:val="00C81B3A"/>
    <w:rsid w:val="00C81CF8"/>
    <w:rsid w:val="00C826FF"/>
    <w:rsid w:val="00C828E0"/>
    <w:rsid w:val="00C8296C"/>
    <w:rsid w:val="00C831A7"/>
    <w:rsid w:val="00C832D2"/>
    <w:rsid w:val="00C83584"/>
    <w:rsid w:val="00C8390D"/>
    <w:rsid w:val="00C83C74"/>
    <w:rsid w:val="00C8417E"/>
    <w:rsid w:val="00C84767"/>
    <w:rsid w:val="00C85EC8"/>
    <w:rsid w:val="00C87173"/>
    <w:rsid w:val="00C87274"/>
    <w:rsid w:val="00C8734D"/>
    <w:rsid w:val="00C8770D"/>
    <w:rsid w:val="00C9011E"/>
    <w:rsid w:val="00C90A74"/>
    <w:rsid w:val="00C91232"/>
    <w:rsid w:val="00C930C2"/>
    <w:rsid w:val="00C937D2"/>
    <w:rsid w:val="00C93BCB"/>
    <w:rsid w:val="00C93C82"/>
    <w:rsid w:val="00C94045"/>
    <w:rsid w:val="00C948B5"/>
    <w:rsid w:val="00C94A0A"/>
    <w:rsid w:val="00C94ACB"/>
    <w:rsid w:val="00C94E83"/>
    <w:rsid w:val="00C95461"/>
    <w:rsid w:val="00C95811"/>
    <w:rsid w:val="00C96226"/>
    <w:rsid w:val="00C96513"/>
    <w:rsid w:val="00C96F1D"/>
    <w:rsid w:val="00C970B2"/>
    <w:rsid w:val="00C972BB"/>
    <w:rsid w:val="00C9750F"/>
    <w:rsid w:val="00C97632"/>
    <w:rsid w:val="00CA0CEA"/>
    <w:rsid w:val="00CA1204"/>
    <w:rsid w:val="00CA12D6"/>
    <w:rsid w:val="00CA137F"/>
    <w:rsid w:val="00CA15EF"/>
    <w:rsid w:val="00CA1F1A"/>
    <w:rsid w:val="00CA27D0"/>
    <w:rsid w:val="00CA2A87"/>
    <w:rsid w:val="00CA2E09"/>
    <w:rsid w:val="00CA324A"/>
    <w:rsid w:val="00CA44D6"/>
    <w:rsid w:val="00CA47A7"/>
    <w:rsid w:val="00CA47D2"/>
    <w:rsid w:val="00CA5009"/>
    <w:rsid w:val="00CA5604"/>
    <w:rsid w:val="00CA56B4"/>
    <w:rsid w:val="00CA5E7F"/>
    <w:rsid w:val="00CA5F85"/>
    <w:rsid w:val="00CA6173"/>
    <w:rsid w:val="00CA6584"/>
    <w:rsid w:val="00CA6907"/>
    <w:rsid w:val="00CA6AE6"/>
    <w:rsid w:val="00CA6CF5"/>
    <w:rsid w:val="00CA6FFA"/>
    <w:rsid w:val="00CA703B"/>
    <w:rsid w:val="00CA7274"/>
    <w:rsid w:val="00CB0152"/>
    <w:rsid w:val="00CB0D14"/>
    <w:rsid w:val="00CB0FF7"/>
    <w:rsid w:val="00CB1379"/>
    <w:rsid w:val="00CB2015"/>
    <w:rsid w:val="00CB2058"/>
    <w:rsid w:val="00CB210D"/>
    <w:rsid w:val="00CB2752"/>
    <w:rsid w:val="00CB2C14"/>
    <w:rsid w:val="00CB2F32"/>
    <w:rsid w:val="00CB3776"/>
    <w:rsid w:val="00CB3FBD"/>
    <w:rsid w:val="00CB4752"/>
    <w:rsid w:val="00CB4774"/>
    <w:rsid w:val="00CB4EF1"/>
    <w:rsid w:val="00CB5AFE"/>
    <w:rsid w:val="00CB663E"/>
    <w:rsid w:val="00CB705D"/>
    <w:rsid w:val="00CB76F5"/>
    <w:rsid w:val="00CB7712"/>
    <w:rsid w:val="00CB7979"/>
    <w:rsid w:val="00CB7A69"/>
    <w:rsid w:val="00CC1057"/>
    <w:rsid w:val="00CC1727"/>
    <w:rsid w:val="00CC21E5"/>
    <w:rsid w:val="00CC2206"/>
    <w:rsid w:val="00CC220C"/>
    <w:rsid w:val="00CC27E0"/>
    <w:rsid w:val="00CC2911"/>
    <w:rsid w:val="00CC339D"/>
    <w:rsid w:val="00CC3AA9"/>
    <w:rsid w:val="00CC43EE"/>
    <w:rsid w:val="00CC5391"/>
    <w:rsid w:val="00CC556C"/>
    <w:rsid w:val="00CC56A4"/>
    <w:rsid w:val="00CC5713"/>
    <w:rsid w:val="00CC6211"/>
    <w:rsid w:val="00CC6B0C"/>
    <w:rsid w:val="00CC70E7"/>
    <w:rsid w:val="00CD0391"/>
    <w:rsid w:val="00CD0C8A"/>
    <w:rsid w:val="00CD1660"/>
    <w:rsid w:val="00CD35F3"/>
    <w:rsid w:val="00CD390E"/>
    <w:rsid w:val="00CD3AC9"/>
    <w:rsid w:val="00CD40A2"/>
    <w:rsid w:val="00CD4683"/>
    <w:rsid w:val="00CD4E32"/>
    <w:rsid w:val="00CD5057"/>
    <w:rsid w:val="00CD53DB"/>
    <w:rsid w:val="00CD6124"/>
    <w:rsid w:val="00CD6239"/>
    <w:rsid w:val="00CD6449"/>
    <w:rsid w:val="00CD671E"/>
    <w:rsid w:val="00CD6C23"/>
    <w:rsid w:val="00CD77AC"/>
    <w:rsid w:val="00CE1006"/>
    <w:rsid w:val="00CE108C"/>
    <w:rsid w:val="00CE12EF"/>
    <w:rsid w:val="00CE1792"/>
    <w:rsid w:val="00CE1D50"/>
    <w:rsid w:val="00CE1DC1"/>
    <w:rsid w:val="00CE2496"/>
    <w:rsid w:val="00CE3099"/>
    <w:rsid w:val="00CE411E"/>
    <w:rsid w:val="00CE4355"/>
    <w:rsid w:val="00CE4635"/>
    <w:rsid w:val="00CE4699"/>
    <w:rsid w:val="00CE46AF"/>
    <w:rsid w:val="00CE479B"/>
    <w:rsid w:val="00CE627B"/>
    <w:rsid w:val="00CE6D24"/>
    <w:rsid w:val="00CE70E9"/>
    <w:rsid w:val="00CE7B9C"/>
    <w:rsid w:val="00CE7DB1"/>
    <w:rsid w:val="00CE7ED1"/>
    <w:rsid w:val="00CF048E"/>
    <w:rsid w:val="00CF0C90"/>
    <w:rsid w:val="00CF1185"/>
    <w:rsid w:val="00CF131A"/>
    <w:rsid w:val="00CF1C4C"/>
    <w:rsid w:val="00CF1D4B"/>
    <w:rsid w:val="00CF24A7"/>
    <w:rsid w:val="00CF2619"/>
    <w:rsid w:val="00CF2B26"/>
    <w:rsid w:val="00CF2FC7"/>
    <w:rsid w:val="00CF33D2"/>
    <w:rsid w:val="00CF3E5D"/>
    <w:rsid w:val="00CF3EBB"/>
    <w:rsid w:val="00CF4792"/>
    <w:rsid w:val="00CF5139"/>
    <w:rsid w:val="00CF54FF"/>
    <w:rsid w:val="00CF5C57"/>
    <w:rsid w:val="00CF61A3"/>
    <w:rsid w:val="00CF61D1"/>
    <w:rsid w:val="00CF6A48"/>
    <w:rsid w:val="00CF6BE1"/>
    <w:rsid w:val="00CF71AA"/>
    <w:rsid w:val="00CF72A6"/>
    <w:rsid w:val="00CF740A"/>
    <w:rsid w:val="00CF7CF1"/>
    <w:rsid w:val="00D0139E"/>
    <w:rsid w:val="00D01897"/>
    <w:rsid w:val="00D02C05"/>
    <w:rsid w:val="00D0342D"/>
    <w:rsid w:val="00D0352D"/>
    <w:rsid w:val="00D03801"/>
    <w:rsid w:val="00D0398E"/>
    <w:rsid w:val="00D03A8A"/>
    <w:rsid w:val="00D03D78"/>
    <w:rsid w:val="00D03ECE"/>
    <w:rsid w:val="00D03EE7"/>
    <w:rsid w:val="00D040B9"/>
    <w:rsid w:val="00D04424"/>
    <w:rsid w:val="00D04840"/>
    <w:rsid w:val="00D04E2D"/>
    <w:rsid w:val="00D05A81"/>
    <w:rsid w:val="00D05AA6"/>
    <w:rsid w:val="00D06389"/>
    <w:rsid w:val="00D06400"/>
    <w:rsid w:val="00D06922"/>
    <w:rsid w:val="00D06ECD"/>
    <w:rsid w:val="00D07848"/>
    <w:rsid w:val="00D07873"/>
    <w:rsid w:val="00D07BA0"/>
    <w:rsid w:val="00D10D91"/>
    <w:rsid w:val="00D1117C"/>
    <w:rsid w:val="00D11A7E"/>
    <w:rsid w:val="00D12259"/>
    <w:rsid w:val="00D128CF"/>
    <w:rsid w:val="00D12AEE"/>
    <w:rsid w:val="00D13628"/>
    <w:rsid w:val="00D1399D"/>
    <w:rsid w:val="00D13F1D"/>
    <w:rsid w:val="00D141E1"/>
    <w:rsid w:val="00D14796"/>
    <w:rsid w:val="00D14A14"/>
    <w:rsid w:val="00D1597C"/>
    <w:rsid w:val="00D1626A"/>
    <w:rsid w:val="00D16D04"/>
    <w:rsid w:val="00D16D36"/>
    <w:rsid w:val="00D1781E"/>
    <w:rsid w:val="00D17A47"/>
    <w:rsid w:val="00D2133B"/>
    <w:rsid w:val="00D214AD"/>
    <w:rsid w:val="00D22224"/>
    <w:rsid w:val="00D22AC3"/>
    <w:rsid w:val="00D22E34"/>
    <w:rsid w:val="00D22E9A"/>
    <w:rsid w:val="00D230CF"/>
    <w:rsid w:val="00D23560"/>
    <w:rsid w:val="00D23884"/>
    <w:rsid w:val="00D23F3C"/>
    <w:rsid w:val="00D241E3"/>
    <w:rsid w:val="00D2465F"/>
    <w:rsid w:val="00D24CC7"/>
    <w:rsid w:val="00D2537C"/>
    <w:rsid w:val="00D25496"/>
    <w:rsid w:val="00D25D22"/>
    <w:rsid w:val="00D261D4"/>
    <w:rsid w:val="00D277ED"/>
    <w:rsid w:val="00D27819"/>
    <w:rsid w:val="00D27953"/>
    <w:rsid w:val="00D27C29"/>
    <w:rsid w:val="00D30298"/>
    <w:rsid w:val="00D30C13"/>
    <w:rsid w:val="00D314EA"/>
    <w:rsid w:val="00D31B76"/>
    <w:rsid w:val="00D31C19"/>
    <w:rsid w:val="00D31F64"/>
    <w:rsid w:val="00D341C4"/>
    <w:rsid w:val="00D3545B"/>
    <w:rsid w:val="00D35509"/>
    <w:rsid w:val="00D35DC3"/>
    <w:rsid w:val="00D360BA"/>
    <w:rsid w:val="00D36AE2"/>
    <w:rsid w:val="00D36D6A"/>
    <w:rsid w:val="00D37037"/>
    <w:rsid w:val="00D370D1"/>
    <w:rsid w:val="00D40CC9"/>
    <w:rsid w:val="00D40D0F"/>
    <w:rsid w:val="00D40D5B"/>
    <w:rsid w:val="00D41053"/>
    <w:rsid w:val="00D4197B"/>
    <w:rsid w:val="00D41F04"/>
    <w:rsid w:val="00D42572"/>
    <w:rsid w:val="00D429F3"/>
    <w:rsid w:val="00D431D7"/>
    <w:rsid w:val="00D448E7"/>
    <w:rsid w:val="00D450DC"/>
    <w:rsid w:val="00D4518F"/>
    <w:rsid w:val="00D45328"/>
    <w:rsid w:val="00D4565B"/>
    <w:rsid w:val="00D45EE4"/>
    <w:rsid w:val="00D46201"/>
    <w:rsid w:val="00D4691A"/>
    <w:rsid w:val="00D47864"/>
    <w:rsid w:val="00D478C7"/>
    <w:rsid w:val="00D47CC8"/>
    <w:rsid w:val="00D47E2F"/>
    <w:rsid w:val="00D50153"/>
    <w:rsid w:val="00D503AC"/>
    <w:rsid w:val="00D506A5"/>
    <w:rsid w:val="00D50908"/>
    <w:rsid w:val="00D509E1"/>
    <w:rsid w:val="00D50C3B"/>
    <w:rsid w:val="00D50C50"/>
    <w:rsid w:val="00D511AC"/>
    <w:rsid w:val="00D51455"/>
    <w:rsid w:val="00D516CE"/>
    <w:rsid w:val="00D52113"/>
    <w:rsid w:val="00D521E2"/>
    <w:rsid w:val="00D52382"/>
    <w:rsid w:val="00D524F5"/>
    <w:rsid w:val="00D534CE"/>
    <w:rsid w:val="00D54509"/>
    <w:rsid w:val="00D54706"/>
    <w:rsid w:val="00D54721"/>
    <w:rsid w:val="00D55236"/>
    <w:rsid w:val="00D5557A"/>
    <w:rsid w:val="00D55A7D"/>
    <w:rsid w:val="00D56260"/>
    <w:rsid w:val="00D56643"/>
    <w:rsid w:val="00D5683E"/>
    <w:rsid w:val="00D56AA5"/>
    <w:rsid w:val="00D56C97"/>
    <w:rsid w:val="00D57520"/>
    <w:rsid w:val="00D57DF6"/>
    <w:rsid w:val="00D6070E"/>
    <w:rsid w:val="00D60996"/>
    <w:rsid w:val="00D6111C"/>
    <w:rsid w:val="00D61401"/>
    <w:rsid w:val="00D617DF"/>
    <w:rsid w:val="00D61E04"/>
    <w:rsid w:val="00D62C9F"/>
    <w:rsid w:val="00D636AA"/>
    <w:rsid w:val="00D63E58"/>
    <w:rsid w:val="00D63EB5"/>
    <w:rsid w:val="00D6435F"/>
    <w:rsid w:val="00D64EDF"/>
    <w:rsid w:val="00D65C98"/>
    <w:rsid w:val="00D66794"/>
    <w:rsid w:val="00D668F8"/>
    <w:rsid w:val="00D66DEE"/>
    <w:rsid w:val="00D66EE4"/>
    <w:rsid w:val="00D671C4"/>
    <w:rsid w:val="00D67254"/>
    <w:rsid w:val="00D675C7"/>
    <w:rsid w:val="00D67815"/>
    <w:rsid w:val="00D678F9"/>
    <w:rsid w:val="00D702BB"/>
    <w:rsid w:val="00D712F7"/>
    <w:rsid w:val="00D721FE"/>
    <w:rsid w:val="00D725D0"/>
    <w:rsid w:val="00D72988"/>
    <w:rsid w:val="00D73009"/>
    <w:rsid w:val="00D738F2"/>
    <w:rsid w:val="00D7465C"/>
    <w:rsid w:val="00D747B6"/>
    <w:rsid w:val="00D7494F"/>
    <w:rsid w:val="00D74D40"/>
    <w:rsid w:val="00D7509E"/>
    <w:rsid w:val="00D75248"/>
    <w:rsid w:val="00D75868"/>
    <w:rsid w:val="00D75C6A"/>
    <w:rsid w:val="00D75CE4"/>
    <w:rsid w:val="00D75D4B"/>
    <w:rsid w:val="00D76662"/>
    <w:rsid w:val="00D76DE2"/>
    <w:rsid w:val="00D76EDD"/>
    <w:rsid w:val="00D77286"/>
    <w:rsid w:val="00D775B8"/>
    <w:rsid w:val="00D77A53"/>
    <w:rsid w:val="00D77CF5"/>
    <w:rsid w:val="00D77DD2"/>
    <w:rsid w:val="00D77DFF"/>
    <w:rsid w:val="00D8008F"/>
    <w:rsid w:val="00D803B0"/>
    <w:rsid w:val="00D80945"/>
    <w:rsid w:val="00D8137D"/>
    <w:rsid w:val="00D813D1"/>
    <w:rsid w:val="00D818D3"/>
    <w:rsid w:val="00D821A2"/>
    <w:rsid w:val="00D82513"/>
    <w:rsid w:val="00D82EB2"/>
    <w:rsid w:val="00D83A94"/>
    <w:rsid w:val="00D83D4E"/>
    <w:rsid w:val="00D843D1"/>
    <w:rsid w:val="00D84520"/>
    <w:rsid w:val="00D847E5"/>
    <w:rsid w:val="00D850BF"/>
    <w:rsid w:val="00D85505"/>
    <w:rsid w:val="00D858AB"/>
    <w:rsid w:val="00D85984"/>
    <w:rsid w:val="00D85CE1"/>
    <w:rsid w:val="00D85D94"/>
    <w:rsid w:val="00D86397"/>
    <w:rsid w:val="00D8685A"/>
    <w:rsid w:val="00D87114"/>
    <w:rsid w:val="00D87C14"/>
    <w:rsid w:val="00D87F9F"/>
    <w:rsid w:val="00D90397"/>
    <w:rsid w:val="00D914BC"/>
    <w:rsid w:val="00D919FD"/>
    <w:rsid w:val="00D920CF"/>
    <w:rsid w:val="00D92C22"/>
    <w:rsid w:val="00D93012"/>
    <w:rsid w:val="00D93BAF"/>
    <w:rsid w:val="00D93DDF"/>
    <w:rsid w:val="00D94048"/>
    <w:rsid w:val="00D941DB"/>
    <w:rsid w:val="00D942EA"/>
    <w:rsid w:val="00D94427"/>
    <w:rsid w:val="00D944AD"/>
    <w:rsid w:val="00D95507"/>
    <w:rsid w:val="00D9583A"/>
    <w:rsid w:val="00D961E7"/>
    <w:rsid w:val="00D964F9"/>
    <w:rsid w:val="00D96AB6"/>
    <w:rsid w:val="00D976D1"/>
    <w:rsid w:val="00D97A1B"/>
    <w:rsid w:val="00D97D41"/>
    <w:rsid w:val="00DA0485"/>
    <w:rsid w:val="00DA10A8"/>
    <w:rsid w:val="00DA1929"/>
    <w:rsid w:val="00DA1CED"/>
    <w:rsid w:val="00DA28BA"/>
    <w:rsid w:val="00DA2A65"/>
    <w:rsid w:val="00DA3004"/>
    <w:rsid w:val="00DA39EF"/>
    <w:rsid w:val="00DA48B3"/>
    <w:rsid w:val="00DA4B37"/>
    <w:rsid w:val="00DA4E45"/>
    <w:rsid w:val="00DA5178"/>
    <w:rsid w:val="00DA5C5D"/>
    <w:rsid w:val="00DA64EA"/>
    <w:rsid w:val="00DA6EB9"/>
    <w:rsid w:val="00DA6EF5"/>
    <w:rsid w:val="00DA6FAC"/>
    <w:rsid w:val="00DA6FC8"/>
    <w:rsid w:val="00DA7027"/>
    <w:rsid w:val="00DA7A39"/>
    <w:rsid w:val="00DA7CB9"/>
    <w:rsid w:val="00DB0516"/>
    <w:rsid w:val="00DB072F"/>
    <w:rsid w:val="00DB0838"/>
    <w:rsid w:val="00DB0DFB"/>
    <w:rsid w:val="00DB1300"/>
    <w:rsid w:val="00DB1820"/>
    <w:rsid w:val="00DB1B66"/>
    <w:rsid w:val="00DB1B71"/>
    <w:rsid w:val="00DB1FB9"/>
    <w:rsid w:val="00DB2253"/>
    <w:rsid w:val="00DB2384"/>
    <w:rsid w:val="00DB3342"/>
    <w:rsid w:val="00DB406A"/>
    <w:rsid w:val="00DB46A8"/>
    <w:rsid w:val="00DB508D"/>
    <w:rsid w:val="00DB57A3"/>
    <w:rsid w:val="00DB5D3D"/>
    <w:rsid w:val="00DB6508"/>
    <w:rsid w:val="00DB6C38"/>
    <w:rsid w:val="00DB6FA8"/>
    <w:rsid w:val="00DB7E80"/>
    <w:rsid w:val="00DC03E1"/>
    <w:rsid w:val="00DC0795"/>
    <w:rsid w:val="00DC130F"/>
    <w:rsid w:val="00DC1B90"/>
    <w:rsid w:val="00DC2DDB"/>
    <w:rsid w:val="00DC2E76"/>
    <w:rsid w:val="00DC3767"/>
    <w:rsid w:val="00DC4166"/>
    <w:rsid w:val="00DC5367"/>
    <w:rsid w:val="00DC5653"/>
    <w:rsid w:val="00DC596E"/>
    <w:rsid w:val="00DC5A50"/>
    <w:rsid w:val="00DC62C2"/>
    <w:rsid w:val="00DC62D8"/>
    <w:rsid w:val="00DC6539"/>
    <w:rsid w:val="00DC6B22"/>
    <w:rsid w:val="00DC6C36"/>
    <w:rsid w:val="00DC6D6A"/>
    <w:rsid w:val="00DC701F"/>
    <w:rsid w:val="00DC7F10"/>
    <w:rsid w:val="00DD0083"/>
    <w:rsid w:val="00DD19DE"/>
    <w:rsid w:val="00DD2C78"/>
    <w:rsid w:val="00DD399F"/>
    <w:rsid w:val="00DD3B7F"/>
    <w:rsid w:val="00DD47A8"/>
    <w:rsid w:val="00DD48D3"/>
    <w:rsid w:val="00DD499A"/>
    <w:rsid w:val="00DD516C"/>
    <w:rsid w:val="00DD5289"/>
    <w:rsid w:val="00DD5476"/>
    <w:rsid w:val="00DD54FC"/>
    <w:rsid w:val="00DD6251"/>
    <w:rsid w:val="00DD62B6"/>
    <w:rsid w:val="00DD63BC"/>
    <w:rsid w:val="00DD66B7"/>
    <w:rsid w:val="00DD6D6D"/>
    <w:rsid w:val="00DD7323"/>
    <w:rsid w:val="00DD7886"/>
    <w:rsid w:val="00DD7A41"/>
    <w:rsid w:val="00DD7EFC"/>
    <w:rsid w:val="00DE1069"/>
    <w:rsid w:val="00DE12A3"/>
    <w:rsid w:val="00DE2274"/>
    <w:rsid w:val="00DE24DE"/>
    <w:rsid w:val="00DE2522"/>
    <w:rsid w:val="00DE28DF"/>
    <w:rsid w:val="00DE2FCC"/>
    <w:rsid w:val="00DE2FDA"/>
    <w:rsid w:val="00DE37E2"/>
    <w:rsid w:val="00DE39DA"/>
    <w:rsid w:val="00DE4288"/>
    <w:rsid w:val="00DE5965"/>
    <w:rsid w:val="00DE5F4B"/>
    <w:rsid w:val="00DE6E59"/>
    <w:rsid w:val="00DE7D16"/>
    <w:rsid w:val="00DE7E81"/>
    <w:rsid w:val="00DF0684"/>
    <w:rsid w:val="00DF19F4"/>
    <w:rsid w:val="00DF2332"/>
    <w:rsid w:val="00DF26CA"/>
    <w:rsid w:val="00DF381A"/>
    <w:rsid w:val="00DF3F3B"/>
    <w:rsid w:val="00DF5016"/>
    <w:rsid w:val="00DF5252"/>
    <w:rsid w:val="00DF544D"/>
    <w:rsid w:val="00DF68FD"/>
    <w:rsid w:val="00DF6E1A"/>
    <w:rsid w:val="00DF7D76"/>
    <w:rsid w:val="00E0021F"/>
    <w:rsid w:val="00E00477"/>
    <w:rsid w:val="00E01E4C"/>
    <w:rsid w:val="00E02B60"/>
    <w:rsid w:val="00E0413A"/>
    <w:rsid w:val="00E043F8"/>
    <w:rsid w:val="00E04739"/>
    <w:rsid w:val="00E04A94"/>
    <w:rsid w:val="00E05D74"/>
    <w:rsid w:val="00E05F98"/>
    <w:rsid w:val="00E06FF4"/>
    <w:rsid w:val="00E07600"/>
    <w:rsid w:val="00E116E7"/>
    <w:rsid w:val="00E118F2"/>
    <w:rsid w:val="00E11EBD"/>
    <w:rsid w:val="00E1205B"/>
    <w:rsid w:val="00E1210E"/>
    <w:rsid w:val="00E12D1D"/>
    <w:rsid w:val="00E133A1"/>
    <w:rsid w:val="00E1382F"/>
    <w:rsid w:val="00E13A57"/>
    <w:rsid w:val="00E146F2"/>
    <w:rsid w:val="00E14910"/>
    <w:rsid w:val="00E14F67"/>
    <w:rsid w:val="00E15A20"/>
    <w:rsid w:val="00E15F76"/>
    <w:rsid w:val="00E16050"/>
    <w:rsid w:val="00E16FE2"/>
    <w:rsid w:val="00E174DB"/>
    <w:rsid w:val="00E17570"/>
    <w:rsid w:val="00E20D49"/>
    <w:rsid w:val="00E210D7"/>
    <w:rsid w:val="00E21377"/>
    <w:rsid w:val="00E21C52"/>
    <w:rsid w:val="00E21E93"/>
    <w:rsid w:val="00E221CE"/>
    <w:rsid w:val="00E224E3"/>
    <w:rsid w:val="00E229B4"/>
    <w:rsid w:val="00E22ACA"/>
    <w:rsid w:val="00E23105"/>
    <w:rsid w:val="00E24040"/>
    <w:rsid w:val="00E2598E"/>
    <w:rsid w:val="00E25B57"/>
    <w:rsid w:val="00E26D78"/>
    <w:rsid w:val="00E26F09"/>
    <w:rsid w:val="00E27100"/>
    <w:rsid w:val="00E272A9"/>
    <w:rsid w:val="00E273B0"/>
    <w:rsid w:val="00E27776"/>
    <w:rsid w:val="00E3024F"/>
    <w:rsid w:val="00E3078F"/>
    <w:rsid w:val="00E30903"/>
    <w:rsid w:val="00E31C59"/>
    <w:rsid w:val="00E31CEB"/>
    <w:rsid w:val="00E31D1D"/>
    <w:rsid w:val="00E321DE"/>
    <w:rsid w:val="00E32314"/>
    <w:rsid w:val="00E32445"/>
    <w:rsid w:val="00E325C0"/>
    <w:rsid w:val="00E3278C"/>
    <w:rsid w:val="00E3321B"/>
    <w:rsid w:val="00E332B0"/>
    <w:rsid w:val="00E33D37"/>
    <w:rsid w:val="00E341F4"/>
    <w:rsid w:val="00E34B3E"/>
    <w:rsid w:val="00E34DF3"/>
    <w:rsid w:val="00E359A3"/>
    <w:rsid w:val="00E35BDD"/>
    <w:rsid w:val="00E3629A"/>
    <w:rsid w:val="00E36ADF"/>
    <w:rsid w:val="00E40715"/>
    <w:rsid w:val="00E411CD"/>
    <w:rsid w:val="00E42E80"/>
    <w:rsid w:val="00E43321"/>
    <w:rsid w:val="00E43C79"/>
    <w:rsid w:val="00E43F4C"/>
    <w:rsid w:val="00E44648"/>
    <w:rsid w:val="00E44892"/>
    <w:rsid w:val="00E44A2A"/>
    <w:rsid w:val="00E44AD6"/>
    <w:rsid w:val="00E44F72"/>
    <w:rsid w:val="00E45796"/>
    <w:rsid w:val="00E45EC7"/>
    <w:rsid w:val="00E45F96"/>
    <w:rsid w:val="00E468F3"/>
    <w:rsid w:val="00E46BBF"/>
    <w:rsid w:val="00E4762D"/>
    <w:rsid w:val="00E50431"/>
    <w:rsid w:val="00E51BA3"/>
    <w:rsid w:val="00E52833"/>
    <w:rsid w:val="00E53774"/>
    <w:rsid w:val="00E5467B"/>
    <w:rsid w:val="00E54BE1"/>
    <w:rsid w:val="00E550FC"/>
    <w:rsid w:val="00E5573D"/>
    <w:rsid w:val="00E5574E"/>
    <w:rsid w:val="00E55A8F"/>
    <w:rsid w:val="00E55CA8"/>
    <w:rsid w:val="00E55E75"/>
    <w:rsid w:val="00E5695B"/>
    <w:rsid w:val="00E56B72"/>
    <w:rsid w:val="00E572BD"/>
    <w:rsid w:val="00E5756D"/>
    <w:rsid w:val="00E60690"/>
    <w:rsid w:val="00E611A5"/>
    <w:rsid w:val="00E61372"/>
    <w:rsid w:val="00E617C0"/>
    <w:rsid w:val="00E617E6"/>
    <w:rsid w:val="00E6202B"/>
    <w:rsid w:val="00E627B0"/>
    <w:rsid w:val="00E62AA1"/>
    <w:rsid w:val="00E638D1"/>
    <w:rsid w:val="00E6438D"/>
    <w:rsid w:val="00E64508"/>
    <w:rsid w:val="00E64656"/>
    <w:rsid w:val="00E653B6"/>
    <w:rsid w:val="00E65DC7"/>
    <w:rsid w:val="00E66009"/>
    <w:rsid w:val="00E66A1E"/>
    <w:rsid w:val="00E670CB"/>
    <w:rsid w:val="00E6720D"/>
    <w:rsid w:val="00E67906"/>
    <w:rsid w:val="00E67C0F"/>
    <w:rsid w:val="00E67CA6"/>
    <w:rsid w:val="00E67FC3"/>
    <w:rsid w:val="00E7193E"/>
    <w:rsid w:val="00E7227E"/>
    <w:rsid w:val="00E7245C"/>
    <w:rsid w:val="00E734BD"/>
    <w:rsid w:val="00E73585"/>
    <w:rsid w:val="00E73E8C"/>
    <w:rsid w:val="00E7448D"/>
    <w:rsid w:val="00E74635"/>
    <w:rsid w:val="00E7481B"/>
    <w:rsid w:val="00E74BF7"/>
    <w:rsid w:val="00E7539D"/>
    <w:rsid w:val="00E75B04"/>
    <w:rsid w:val="00E75DB7"/>
    <w:rsid w:val="00E761B4"/>
    <w:rsid w:val="00E7675E"/>
    <w:rsid w:val="00E7693D"/>
    <w:rsid w:val="00E76F1B"/>
    <w:rsid w:val="00E77728"/>
    <w:rsid w:val="00E77EA1"/>
    <w:rsid w:val="00E8001C"/>
    <w:rsid w:val="00E8019B"/>
    <w:rsid w:val="00E80A3D"/>
    <w:rsid w:val="00E80F0B"/>
    <w:rsid w:val="00E81201"/>
    <w:rsid w:val="00E815D4"/>
    <w:rsid w:val="00E824A0"/>
    <w:rsid w:val="00E83358"/>
    <w:rsid w:val="00E84846"/>
    <w:rsid w:val="00E85195"/>
    <w:rsid w:val="00E85B06"/>
    <w:rsid w:val="00E861D3"/>
    <w:rsid w:val="00E86D53"/>
    <w:rsid w:val="00E873D6"/>
    <w:rsid w:val="00E87F4E"/>
    <w:rsid w:val="00E90910"/>
    <w:rsid w:val="00E90C72"/>
    <w:rsid w:val="00E90D86"/>
    <w:rsid w:val="00E90E4B"/>
    <w:rsid w:val="00E91B5F"/>
    <w:rsid w:val="00E92CEE"/>
    <w:rsid w:val="00E93062"/>
    <w:rsid w:val="00E93D9A"/>
    <w:rsid w:val="00E93DCA"/>
    <w:rsid w:val="00E940BA"/>
    <w:rsid w:val="00E94406"/>
    <w:rsid w:val="00E94FF5"/>
    <w:rsid w:val="00E95B1C"/>
    <w:rsid w:val="00E95B61"/>
    <w:rsid w:val="00E9622C"/>
    <w:rsid w:val="00E977E1"/>
    <w:rsid w:val="00E97D20"/>
    <w:rsid w:val="00E97FE2"/>
    <w:rsid w:val="00EA165D"/>
    <w:rsid w:val="00EA2EE7"/>
    <w:rsid w:val="00EA314A"/>
    <w:rsid w:val="00EA335D"/>
    <w:rsid w:val="00EA33FF"/>
    <w:rsid w:val="00EA49E8"/>
    <w:rsid w:val="00EA4FD5"/>
    <w:rsid w:val="00EA56E8"/>
    <w:rsid w:val="00EA57CA"/>
    <w:rsid w:val="00EA613D"/>
    <w:rsid w:val="00EA66E2"/>
    <w:rsid w:val="00EA6A4C"/>
    <w:rsid w:val="00EA6A87"/>
    <w:rsid w:val="00EA74F8"/>
    <w:rsid w:val="00EA77B8"/>
    <w:rsid w:val="00EB0314"/>
    <w:rsid w:val="00EB2E94"/>
    <w:rsid w:val="00EB3111"/>
    <w:rsid w:val="00EB3826"/>
    <w:rsid w:val="00EB3B00"/>
    <w:rsid w:val="00EB4013"/>
    <w:rsid w:val="00EB4D66"/>
    <w:rsid w:val="00EB5A1C"/>
    <w:rsid w:val="00EB5BBD"/>
    <w:rsid w:val="00EB5E48"/>
    <w:rsid w:val="00EB65AB"/>
    <w:rsid w:val="00EB6AFB"/>
    <w:rsid w:val="00EB6DD1"/>
    <w:rsid w:val="00EB71C1"/>
    <w:rsid w:val="00EB7B34"/>
    <w:rsid w:val="00EC16E8"/>
    <w:rsid w:val="00EC1BF8"/>
    <w:rsid w:val="00EC1FD0"/>
    <w:rsid w:val="00EC2A1A"/>
    <w:rsid w:val="00EC30B3"/>
    <w:rsid w:val="00EC3A0D"/>
    <w:rsid w:val="00EC3B0A"/>
    <w:rsid w:val="00EC3D25"/>
    <w:rsid w:val="00EC3D6A"/>
    <w:rsid w:val="00EC40CF"/>
    <w:rsid w:val="00EC4177"/>
    <w:rsid w:val="00EC4698"/>
    <w:rsid w:val="00EC4BFE"/>
    <w:rsid w:val="00EC4FCC"/>
    <w:rsid w:val="00EC52EB"/>
    <w:rsid w:val="00EC5593"/>
    <w:rsid w:val="00EC5918"/>
    <w:rsid w:val="00EC5BC3"/>
    <w:rsid w:val="00EC5E58"/>
    <w:rsid w:val="00EC65AB"/>
    <w:rsid w:val="00EC67EA"/>
    <w:rsid w:val="00EC6C55"/>
    <w:rsid w:val="00EC73BA"/>
    <w:rsid w:val="00EC7D11"/>
    <w:rsid w:val="00ED0267"/>
    <w:rsid w:val="00ED031D"/>
    <w:rsid w:val="00ED0696"/>
    <w:rsid w:val="00ED0E9C"/>
    <w:rsid w:val="00ED1430"/>
    <w:rsid w:val="00ED15F9"/>
    <w:rsid w:val="00ED16EE"/>
    <w:rsid w:val="00ED1F87"/>
    <w:rsid w:val="00ED28BC"/>
    <w:rsid w:val="00ED2CA3"/>
    <w:rsid w:val="00ED343E"/>
    <w:rsid w:val="00ED351D"/>
    <w:rsid w:val="00ED37F5"/>
    <w:rsid w:val="00ED3E98"/>
    <w:rsid w:val="00ED3FC2"/>
    <w:rsid w:val="00ED4684"/>
    <w:rsid w:val="00ED4C9F"/>
    <w:rsid w:val="00ED4E41"/>
    <w:rsid w:val="00ED4E53"/>
    <w:rsid w:val="00ED5505"/>
    <w:rsid w:val="00ED5B7F"/>
    <w:rsid w:val="00ED5D60"/>
    <w:rsid w:val="00ED625F"/>
    <w:rsid w:val="00ED67ED"/>
    <w:rsid w:val="00ED776A"/>
    <w:rsid w:val="00ED7A9D"/>
    <w:rsid w:val="00ED7C91"/>
    <w:rsid w:val="00EE055E"/>
    <w:rsid w:val="00EE08F8"/>
    <w:rsid w:val="00EE20C0"/>
    <w:rsid w:val="00EE260C"/>
    <w:rsid w:val="00EE2D4D"/>
    <w:rsid w:val="00EE2EFF"/>
    <w:rsid w:val="00EE3B9B"/>
    <w:rsid w:val="00EE3EBA"/>
    <w:rsid w:val="00EE4035"/>
    <w:rsid w:val="00EE4A2F"/>
    <w:rsid w:val="00EE5465"/>
    <w:rsid w:val="00EE5851"/>
    <w:rsid w:val="00EE5B5B"/>
    <w:rsid w:val="00EE5DDA"/>
    <w:rsid w:val="00EE5FAC"/>
    <w:rsid w:val="00EE60E6"/>
    <w:rsid w:val="00EE680F"/>
    <w:rsid w:val="00EE6DCE"/>
    <w:rsid w:val="00EE74FB"/>
    <w:rsid w:val="00EE796E"/>
    <w:rsid w:val="00EF0AD0"/>
    <w:rsid w:val="00EF1063"/>
    <w:rsid w:val="00EF1132"/>
    <w:rsid w:val="00EF1213"/>
    <w:rsid w:val="00EF1852"/>
    <w:rsid w:val="00EF2454"/>
    <w:rsid w:val="00EF3792"/>
    <w:rsid w:val="00EF3A46"/>
    <w:rsid w:val="00EF3BFC"/>
    <w:rsid w:val="00EF3C0C"/>
    <w:rsid w:val="00EF40BD"/>
    <w:rsid w:val="00EF4283"/>
    <w:rsid w:val="00EF4989"/>
    <w:rsid w:val="00EF49B1"/>
    <w:rsid w:val="00EF49D3"/>
    <w:rsid w:val="00EF4F23"/>
    <w:rsid w:val="00EF613F"/>
    <w:rsid w:val="00EF622A"/>
    <w:rsid w:val="00EF6409"/>
    <w:rsid w:val="00EF6880"/>
    <w:rsid w:val="00EF7677"/>
    <w:rsid w:val="00EF7760"/>
    <w:rsid w:val="00EF7C38"/>
    <w:rsid w:val="00F00610"/>
    <w:rsid w:val="00F01095"/>
    <w:rsid w:val="00F0113A"/>
    <w:rsid w:val="00F0183A"/>
    <w:rsid w:val="00F01BE4"/>
    <w:rsid w:val="00F01D1F"/>
    <w:rsid w:val="00F020B2"/>
    <w:rsid w:val="00F022B8"/>
    <w:rsid w:val="00F02857"/>
    <w:rsid w:val="00F0412F"/>
    <w:rsid w:val="00F0421A"/>
    <w:rsid w:val="00F0435B"/>
    <w:rsid w:val="00F049C5"/>
    <w:rsid w:val="00F050C8"/>
    <w:rsid w:val="00F051E9"/>
    <w:rsid w:val="00F05389"/>
    <w:rsid w:val="00F05CC6"/>
    <w:rsid w:val="00F05F50"/>
    <w:rsid w:val="00F06011"/>
    <w:rsid w:val="00F065E7"/>
    <w:rsid w:val="00F06E9F"/>
    <w:rsid w:val="00F06EBF"/>
    <w:rsid w:val="00F06F59"/>
    <w:rsid w:val="00F07108"/>
    <w:rsid w:val="00F07238"/>
    <w:rsid w:val="00F10160"/>
    <w:rsid w:val="00F1034F"/>
    <w:rsid w:val="00F106A6"/>
    <w:rsid w:val="00F11CF3"/>
    <w:rsid w:val="00F12044"/>
    <w:rsid w:val="00F13315"/>
    <w:rsid w:val="00F13401"/>
    <w:rsid w:val="00F13414"/>
    <w:rsid w:val="00F13497"/>
    <w:rsid w:val="00F136A3"/>
    <w:rsid w:val="00F13ABA"/>
    <w:rsid w:val="00F13E0D"/>
    <w:rsid w:val="00F13EE9"/>
    <w:rsid w:val="00F141FA"/>
    <w:rsid w:val="00F1496E"/>
    <w:rsid w:val="00F1515B"/>
    <w:rsid w:val="00F152D0"/>
    <w:rsid w:val="00F159C3"/>
    <w:rsid w:val="00F160E5"/>
    <w:rsid w:val="00F16645"/>
    <w:rsid w:val="00F16940"/>
    <w:rsid w:val="00F16B59"/>
    <w:rsid w:val="00F16EAB"/>
    <w:rsid w:val="00F17A62"/>
    <w:rsid w:val="00F17E3C"/>
    <w:rsid w:val="00F17EAE"/>
    <w:rsid w:val="00F20536"/>
    <w:rsid w:val="00F205C3"/>
    <w:rsid w:val="00F21504"/>
    <w:rsid w:val="00F21C88"/>
    <w:rsid w:val="00F21D4A"/>
    <w:rsid w:val="00F22087"/>
    <w:rsid w:val="00F2219E"/>
    <w:rsid w:val="00F22915"/>
    <w:rsid w:val="00F22B5B"/>
    <w:rsid w:val="00F22FDC"/>
    <w:rsid w:val="00F23421"/>
    <w:rsid w:val="00F235B7"/>
    <w:rsid w:val="00F23FDE"/>
    <w:rsid w:val="00F241D5"/>
    <w:rsid w:val="00F241DA"/>
    <w:rsid w:val="00F253ED"/>
    <w:rsid w:val="00F25E99"/>
    <w:rsid w:val="00F264CD"/>
    <w:rsid w:val="00F26970"/>
    <w:rsid w:val="00F26D11"/>
    <w:rsid w:val="00F27F66"/>
    <w:rsid w:val="00F306A1"/>
    <w:rsid w:val="00F30BD2"/>
    <w:rsid w:val="00F31219"/>
    <w:rsid w:val="00F31E95"/>
    <w:rsid w:val="00F3228D"/>
    <w:rsid w:val="00F322EA"/>
    <w:rsid w:val="00F32A6C"/>
    <w:rsid w:val="00F32F4F"/>
    <w:rsid w:val="00F33AB4"/>
    <w:rsid w:val="00F33E02"/>
    <w:rsid w:val="00F342E6"/>
    <w:rsid w:val="00F34403"/>
    <w:rsid w:val="00F348E9"/>
    <w:rsid w:val="00F35603"/>
    <w:rsid w:val="00F359BA"/>
    <w:rsid w:val="00F35B08"/>
    <w:rsid w:val="00F36272"/>
    <w:rsid w:val="00F369F4"/>
    <w:rsid w:val="00F36E21"/>
    <w:rsid w:val="00F37300"/>
    <w:rsid w:val="00F37C61"/>
    <w:rsid w:val="00F41A0D"/>
    <w:rsid w:val="00F41BBB"/>
    <w:rsid w:val="00F41FF7"/>
    <w:rsid w:val="00F426F7"/>
    <w:rsid w:val="00F43198"/>
    <w:rsid w:val="00F4352B"/>
    <w:rsid w:val="00F43AE3"/>
    <w:rsid w:val="00F43C7F"/>
    <w:rsid w:val="00F43D5D"/>
    <w:rsid w:val="00F44A7D"/>
    <w:rsid w:val="00F44A94"/>
    <w:rsid w:val="00F44BCD"/>
    <w:rsid w:val="00F45E55"/>
    <w:rsid w:val="00F46776"/>
    <w:rsid w:val="00F4684F"/>
    <w:rsid w:val="00F46A26"/>
    <w:rsid w:val="00F46ADD"/>
    <w:rsid w:val="00F46D54"/>
    <w:rsid w:val="00F47489"/>
    <w:rsid w:val="00F47539"/>
    <w:rsid w:val="00F478DD"/>
    <w:rsid w:val="00F47C90"/>
    <w:rsid w:val="00F47EF2"/>
    <w:rsid w:val="00F51AA0"/>
    <w:rsid w:val="00F52567"/>
    <w:rsid w:val="00F54F74"/>
    <w:rsid w:val="00F555EA"/>
    <w:rsid w:val="00F55873"/>
    <w:rsid w:val="00F56242"/>
    <w:rsid w:val="00F563D9"/>
    <w:rsid w:val="00F5675B"/>
    <w:rsid w:val="00F56F5C"/>
    <w:rsid w:val="00F574AA"/>
    <w:rsid w:val="00F60148"/>
    <w:rsid w:val="00F60154"/>
    <w:rsid w:val="00F606A5"/>
    <w:rsid w:val="00F60834"/>
    <w:rsid w:val="00F60E24"/>
    <w:rsid w:val="00F6102D"/>
    <w:rsid w:val="00F612E8"/>
    <w:rsid w:val="00F6174D"/>
    <w:rsid w:val="00F61EB9"/>
    <w:rsid w:val="00F6287D"/>
    <w:rsid w:val="00F62F8F"/>
    <w:rsid w:val="00F635D5"/>
    <w:rsid w:val="00F6447D"/>
    <w:rsid w:val="00F64ECF"/>
    <w:rsid w:val="00F64ED7"/>
    <w:rsid w:val="00F65092"/>
    <w:rsid w:val="00F652E9"/>
    <w:rsid w:val="00F652F9"/>
    <w:rsid w:val="00F65C06"/>
    <w:rsid w:val="00F6600E"/>
    <w:rsid w:val="00F6648B"/>
    <w:rsid w:val="00F6705E"/>
    <w:rsid w:val="00F670AD"/>
    <w:rsid w:val="00F67754"/>
    <w:rsid w:val="00F67901"/>
    <w:rsid w:val="00F7125A"/>
    <w:rsid w:val="00F71261"/>
    <w:rsid w:val="00F71CF7"/>
    <w:rsid w:val="00F72131"/>
    <w:rsid w:val="00F72559"/>
    <w:rsid w:val="00F725B9"/>
    <w:rsid w:val="00F72740"/>
    <w:rsid w:val="00F73095"/>
    <w:rsid w:val="00F73CDC"/>
    <w:rsid w:val="00F73ED6"/>
    <w:rsid w:val="00F7588B"/>
    <w:rsid w:val="00F75AF7"/>
    <w:rsid w:val="00F75CB8"/>
    <w:rsid w:val="00F76AC5"/>
    <w:rsid w:val="00F76B6F"/>
    <w:rsid w:val="00F77298"/>
    <w:rsid w:val="00F7761F"/>
    <w:rsid w:val="00F779EE"/>
    <w:rsid w:val="00F77A3A"/>
    <w:rsid w:val="00F77DD0"/>
    <w:rsid w:val="00F8099C"/>
    <w:rsid w:val="00F80BC5"/>
    <w:rsid w:val="00F81490"/>
    <w:rsid w:val="00F81D33"/>
    <w:rsid w:val="00F8253C"/>
    <w:rsid w:val="00F82667"/>
    <w:rsid w:val="00F827DA"/>
    <w:rsid w:val="00F82AAA"/>
    <w:rsid w:val="00F83280"/>
    <w:rsid w:val="00F84183"/>
    <w:rsid w:val="00F84361"/>
    <w:rsid w:val="00F845A5"/>
    <w:rsid w:val="00F84888"/>
    <w:rsid w:val="00F8532B"/>
    <w:rsid w:val="00F85CF4"/>
    <w:rsid w:val="00F85F1A"/>
    <w:rsid w:val="00F86032"/>
    <w:rsid w:val="00F86339"/>
    <w:rsid w:val="00F864BF"/>
    <w:rsid w:val="00F86524"/>
    <w:rsid w:val="00F86964"/>
    <w:rsid w:val="00F86F0F"/>
    <w:rsid w:val="00F87ADD"/>
    <w:rsid w:val="00F87B56"/>
    <w:rsid w:val="00F900BA"/>
    <w:rsid w:val="00F9021A"/>
    <w:rsid w:val="00F90622"/>
    <w:rsid w:val="00F91514"/>
    <w:rsid w:val="00F92103"/>
    <w:rsid w:val="00F92338"/>
    <w:rsid w:val="00F92C58"/>
    <w:rsid w:val="00F931B1"/>
    <w:rsid w:val="00F93736"/>
    <w:rsid w:val="00F93B03"/>
    <w:rsid w:val="00F93FE6"/>
    <w:rsid w:val="00F940E4"/>
    <w:rsid w:val="00F941B8"/>
    <w:rsid w:val="00F94CB3"/>
    <w:rsid w:val="00F94DB2"/>
    <w:rsid w:val="00F95998"/>
    <w:rsid w:val="00F96332"/>
    <w:rsid w:val="00F96874"/>
    <w:rsid w:val="00F96DA5"/>
    <w:rsid w:val="00F97235"/>
    <w:rsid w:val="00F979B3"/>
    <w:rsid w:val="00F97A1C"/>
    <w:rsid w:val="00FA19B1"/>
    <w:rsid w:val="00FA1B81"/>
    <w:rsid w:val="00FA2B8F"/>
    <w:rsid w:val="00FA2BE4"/>
    <w:rsid w:val="00FA42AF"/>
    <w:rsid w:val="00FA4648"/>
    <w:rsid w:val="00FA50BD"/>
    <w:rsid w:val="00FA52E4"/>
    <w:rsid w:val="00FA56CC"/>
    <w:rsid w:val="00FA5E48"/>
    <w:rsid w:val="00FA601F"/>
    <w:rsid w:val="00FA78F3"/>
    <w:rsid w:val="00FA7AE6"/>
    <w:rsid w:val="00FB0581"/>
    <w:rsid w:val="00FB0756"/>
    <w:rsid w:val="00FB0B5B"/>
    <w:rsid w:val="00FB1016"/>
    <w:rsid w:val="00FB16CB"/>
    <w:rsid w:val="00FB177C"/>
    <w:rsid w:val="00FB2323"/>
    <w:rsid w:val="00FB24B5"/>
    <w:rsid w:val="00FB24F5"/>
    <w:rsid w:val="00FB2855"/>
    <w:rsid w:val="00FB308A"/>
    <w:rsid w:val="00FB341A"/>
    <w:rsid w:val="00FB38BF"/>
    <w:rsid w:val="00FB3D22"/>
    <w:rsid w:val="00FB3EC6"/>
    <w:rsid w:val="00FB3EF2"/>
    <w:rsid w:val="00FB42C3"/>
    <w:rsid w:val="00FB46DB"/>
    <w:rsid w:val="00FB524C"/>
    <w:rsid w:val="00FB5E87"/>
    <w:rsid w:val="00FB6782"/>
    <w:rsid w:val="00FB6B52"/>
    <w:rsid w:val="00FB6F82"/>
    <w:rsid w:val="00FC00EE"/>
    <w:rsid w:val="00FC016C"/>
    <w:rsid w:val="00FC056F"/>
    <w:rsid w:val="00FC0DBF"/>
    <w:rsid w:val="00FC17C1"/>
    <w:rsid w:val="00FC1925"/>
    <w:rsid w:val="00FC1F1E"/>
    <w:rsid w:val="00FC3966"/>
    <w:rsid w:val="00FC3E2E"/>
    <w:rsid w:val="00FC4219"/>
    <w:rsid w:val="00FC45B3"/>
    <w:rsid w:val="00FC499F"/>
    <w:rsid w:val="00FC4C45"/>
    <w:rsid w:val="00FC5D9E"/>
    <w:rsid w:val="00FC6B62"/>
    <w:rsid w:val="00FC7367"/>
    <w:rsid w:val="00FC7D0C"/>
    <w:rsid w:val="00FC7DD3"/>
    <w:rsid w:val="00FC7F6B"/>
    <w:rsid w:val="00FD00BF"/>
    <w:rsid w:val="00FD0AAF"/>
    <w:rsid w:val="00FD0C11"/>
    <w:rsid w:val="00FD0E73"/>
    <w:rsid w:val="00FD1244"/>
    <w:rsid w:val="00FD200C"/>
    <w:rsid w:val="00FD22F7"/>
    <w:rsid w:val="00FD279B"/>
    <w:rsid w:val="00FD3A66"/>
    <w:rsid w:val="00FD478F"/>
    <w:rsid w:val="00FD51C1"/>
    <w:rsid w:val="00FD53DB"/>
    <w:rsid w:val="00FD57C7"/>
    <w:rsid w:val="00FD5B37"/>
    <w:rsid w:val="00FD61A1"/>
    <w:rsid w:val="00FD62FC"/>
    <w:rsid w:val="00FD6452"/>
    <w:rsid w:val="00FD6623"/>
    <w:rsid w:val="00FD6660"/>
    <w:rsid w:val="00FD6874"/>
    <w:rsid w:val="00FD69EC"/>
    <w:rsid w:val="00FD6E2F"/>
    <w:rsid w:val="00FE058B"/>
    <w:rsid w:val="00FE0C14"/>
    <w:rsid w:val="00FE1985"/>
    <w:rsid w:val="00FE28CD"/>
    <w:rsid w:val="00FE36AC"/>
    <w:rsid w:val="00FE37C8"/>
    <w:rsid w:val="00FE3B38"/>
    <w:rsid w:val="00FE4500"/>
    <w:rsid w:val="00FE4768"/>
    <w:rsid w:val="00FE5EA6"/>
    <w:rsid w:val="00FE60A5"/>
    <w:rsid w:val="00FE6C37"/>
    <w:rsid w:val="00FE6CE2"/>
    <w:rsid w:val="00FE6F08"/>
    <w:rsid w:val="00FF068B"/>
    <w:rsid w:val="00FF0F7F"/>
    <w:rsid w:val="00FF18EE"/>
    <w:rsid w:val="00FF236D"/>
    <w:rsid w:val="00FF28FB"/>
    <w:rsid w:val="00FF29F7"/>
    <w:rsid w:val="00FF30CC"/>
    <w:rsid w:val="00FF490E"/>
    <w:rsid w:val="00FF4C61"/>
    <w:rsid w:val="00FF4E04"/>
    <w:rsid w:val="00FF51C7"/>
    <w:rsid w:val="00FF5B7C"/>
    <w:rsid w:val="00FF5D38"/>
    <w:rsid w:val="00FF7CE8"/>
    <w:rsid w:val="00FF7DAD"/>
    <w:rsid w:val="00FF7E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66AA80"/>
  <w15:docId w15:val="{7EC9D45A-644F-4EE2-9926-7ED1D3F1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3D8D"/>
    <w:pPr>
      <w:spacing w:after="180" w:line="312" w:lineRule="auto"/>
      <w:jc w:val="both"/>
    </w:pPr>
    <w:rPr>
      <w:rFonts w:ascii="Charter" w:hAnsi="Charter"/>
      <w:sz w:val="22"/>
      <w:szCs w:val="19"/>
    </w:rPr>
  </w:style>
  <w:style w:type="paragraph" w:styleId="berschrift1">
    <w:name w:val="heading 1"/>
    <w:basedOn w:val="Standard"/>
    <w:next w:val="Standard"/>
    <w:link w:val="berschrift1Zchn"/>
    <w:autoRedefine/>
    <w:uiPriority w:val="9"/>
    <w:qFormat/>
    <w:rsid w:val="002C7437"/>
    <w:pPr>
      <w:keepNext/>
      <w:pageBreakBefore/>
      <w:numPr>
        <w:numId w:val="9"/>
      </w:numPr>
      <w:pBdr>
        <w:top w:val="single" w:sz="4" w:space="1" w:color="auto"/>
        <w:bottom w:val="single" w:sz="4" w:space="1" w:color="auto"/>
      </w:pBdr>
      <w:tabs>
        <w:tab w:val="left" w:pos="425"/>
      </w:tabs>
      <w:ind w:hanging="2417"/>
      <w:jc w:val="left"/>
      <w:outlineLvl w:val="0"/>
    </w:pPr>
    <w:rPr>
      <w:rFonts w:ascii="FrontPage" w:hAnsi="FrontPage"/>
      <w:b/>
      <w:color w:val="000000"/>
      <w:w w:val="0"/>
      <w:sz w:val="24"/>
      <w:szCs w:val="24"/>
    </w:rPr>
  </w:style>
  <w:style w:type="paragraph" w:styleId="berschrift2">
    <w:name w:val="heading 2"/>
    <w:aliases w:val="ü2"/>
    <w:basedOn w:val="Standard"/>
    <w:next w:val="Standard"/>
    <w:link w:val="berschrift2Zchn"/>
    <w:uiPriority w:val="9"/>
    <w:qFormat/>
    <w:rsid w:val="00E14910"/>
    <w:pPr>
      <w:keepNext/>
      <w:keepLines/>
      <w:numPr>
        <w:ilvl w:val="1"/>
        <w:numId w:val="9"/>
      </w:numPr>
      <w:suppressLineNumbers/>
      <w:spacing w:before="360" w:line="280" w:lineRule="exact"/>
      <w:jc w:val="left"/>
      <w:outlineLvl w:val="1"/>
    </w:pPr>
    <w:rPr>
      <w:rFonts w:ascii="FrontPage" w:hAnsi="FrontPage"/>
      <w:b/>
      <w:sz w:val="24"/>
      <w:szCs w:val="20"/>
    </w:rPr>
  </w:style>
  <w:style w:type="paragraph" w:styleId="berschrift3">
    <w:name w:val="heading 3"/>
    <w:basedOn w:val="Standard"/>
    <w:next w:val="Standard"/>
    <w:link w:val="berschrift3Zchn"/>
    <w:uiPriority w:val="9"/>
    <w:qFormat/>
    <w:rsid w:val="00066268"/>
    <w:pPr>
      <w:keepNext/>
      <w:keepLines/>
      <w:numPr>
        <w:ilvl w:val="2"/>
        <w:numId w:val="9"/>
      </w:numPr>
      <w:suppressLineNumbers/>
      <w:spacing w:before="360"/>
      <w:outlineLvl w:val="2"/>
    </w:pPr>
    <w:rPr>
      <w:rFonts w:ascii="FrontPage" w:hAnsi="FrontPage"/>
      <w:b/>
      <w:sz w:val="24"/>
      <w:szCs w:val="24"/>
    </w:rPr>
  </w:style>
  <w:style w:type="paragraph" w:styleId="berschrift4">
    <w:name w:val="heading 4"/>
    <w:aliases w:val="ü4"/>
    <w:basedOn w:val="Standard"/>
    <w:next w:val="Standard"/>
    <w:link w:val="berschrift4Zchn"/>
    <w:uiPriority w:val="9"/>
    <w:qFormat/>
    <w:rsid w:val="00F81490"/>
    <w:pPr>
      <w:keepNext/>
      <w:keepLines/>
      <w:numPr>
        <w:ilvl w:val="3"/>
        <w:numId w:val="9"/>
      </w:numPr>
      <w:suppressLineNumbers/>
      <w:spacing w:before="360" w:after="0"/>
      <w:outlineLvl w:val="3"/>
    </w:pPr>
    <w:rPr>
      <w:rFonts w:ascii="FrontPage" w:hAnsi="FrontPage"/>
      <w:b/>
    </w:rPr>
  </w:style>
  <w:style w:type="paragraph" w:styleId="berschrift5">
    <w:name w:val="heading 5"/>
    <w:basedOn w:val="berschrift4"/>
    <w:next w:val="Standard"/>
    <w:link w:val="berschrift5Zchn"/>
    <w:uiPriority w:val="9"/>
    <w:unhideWhenUsed/>
    <w:qFormat/>
    <w:rsid w:val="0095577A"/>
    <w:pPr>
      <w:numPr>
        <w:ilvl w:val="4"/>
      </w:numPr>
      <w:spacing w:before="120"/>
      <w:outlineLvl w:val="4"/>
    </w:pPr>
    <w:rPr>
      <w:rFonts w:eastAsiaTheme="majorEastAsia" w:cstheme="majorBidi"/>
      <w:b w:val="0"/>
      <w:i/>
      <w:color w:val="000000" w:themeColor="text1"/>
    </w:rPr>
  </w:style>
  <w:style w:type="paragraph" w:styleId="berschrift6">
    <w:name w:val="heading 6"/>
    <w:basedOn w:val="Standard"/>
    <w:next w:val="Standard"/>
    <w:link w:val="berschrift6Zchn"/>
    <w:uiPriority w:val="9"/>
    <w:semiHidden/>
    <w:unhideWhenUsed/>
    <w:qFormat/>
    <w:rsid w:val="006F39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F39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F39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F39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437"/>
    <w:rPr>
      <w:rFonts w:ascii="FrontPage" w:hAnsi="FrontPage"/>
      <w:b/>
      <w:color w:val="000000"/>
      <w:w w:val="0"/>
      <w:sz w:val="24"/>
      <w:szCs w:val="24"/>
    </w:rPr>
  </w:style>
  <w:style w:type="character" w:customStyle="1" w:styleId="berschrift2Zchn">
    <w:name w:val="Überschrift 2 Zchn"/>
    <w:aliases w:val="ü2 Zchn"/>
    <w:basedOn w:val="Absatz-Standardschriftart"/>
    <w:link w:val="berschrift2"/>
    <w:uiPriority w:val="9"/>
    <w:rsid w:val="002E6702"/>
    <w:rPr>
      <w:rFonts w:ascii="FrontPage" w:hAnsi="FrontPage"/>
      <w:b/>
      <w:sz w:val="24"/>
    </w:rPr>
  </w:style>
  <w:style w:type="character" w:customStyle="1" w:styleId="berschrift3Zchn">
    <w:name w:val="Überschrift 3 Zchn"/>
    <w:basedOn w:val="Absatz-Standardschriftart"/>
    <w:link w:val="berschrift3"/>
    <w:uiPriority w:val="9"/>
    <w:locked/>
    <w:rsid w:val="00F635D5"/>
    <w:rPr>
      <w:rFonts w:ascii="FrontPage" w:hAnsi="FrontPage"/>
      <w:b/>
      <w:sz w:val="24"/>
      <w:szCs w:val="24"/>
    </w:rPr>
  </w:style>
  <w:style w:type="character" w:customStyle="1" w:styleId="berschrift4Zchn">
    <w:name w:val="Überschrift 4 Zchn"/>
    <w:aliases w:val="ü4 Zchn"/>
    <w:basedOn w:val="Absatz-Standardschriftart"/>
    <w:link w:val="berschrift4"/>
    <w:uiPriority w:val="9"/>
    <w:rsid w:val="002E6702"/>
    <w:rPr>
      <w:rFonts w:ascii="FrontPage" w:hAnsi="FrontPage"/>
      <w:b/>
      <w:sz w:val="22"/>
      <w:szCs w:val="19"/>
    </w:rPr>
  </w:style>
  <w:style w:type="character" w:customStyle="1" w:styleId="berschrift5Zchn">
    <w:name w:val="Überschrift 5 Zchn"/>
    <w:basedOn w:val="Absatz-Standardschriftart"/>
    <w:link w:val="berschrift5"/>
    <w:uiPriority w:val="9"/>
    <w:locked/>
    <w:rsid w:val="0095577A"/>
    <w:rPr>
      <w:rFonts w:ascii="FrontPage" w:eastAsiaTheme="majorEastAsia" w:hAnsi="FrontPage" w:cstheme="majorBidi"/>
      <w:i/>
      <w:color w:val="000000" w:themeColor="text1"/>
      <w:sz w:val="22"/>
      <w:szCs w:val="19"/>
    </w:rPr>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5"/>
      </w:numPr>
      <w:tabs>
        <w:tab w:val="left" w:pos="284"/>
      </w:tabs>
    </w:p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qFormat/>
    <w:rsid w:val="007D730F"/>
    <w:pPr>
      <w:tabs>
        <w:tab w:val="left" w:pos="480"/>
        <w:tab w:val="right" w:leader="dot" w:pos="9072"/>
      </w:tabs>
      <w:spacing w:before="240" w:after="60"/>
      <w:ind w:left="482" w:hanging="482"/>
      <w:jc w:val="left"/>
    </w:pPr>
    <w:rPr>
      <w:rFonts w:cs="Arial"/>
      <w:b/>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4"/>
      </w:numPr>
      <w:spacing w:after="0" w:line="240" w:lineRule="auto"/>
    </w:pPr>
  </w:style>
  <w:style w:type="paragraph" w:customStyle="1" w:styleId="quellcode">
    <w:name w:val="quellcode"/>
    <w:basedOn w:val="Standard"/>
    <w:semiHidden/>
    <w:rsid w:val="007D23AB"/>
    <w:pPr>
      <w:spacing w:after="0" w:line="240" w:lineRule="auto"/>
      <w:ind w:left="567"/>
    </w:pPr>
    <w:rPr>
      <w:rFonts w:ascii="Courier New" w:hAnsi="Courier New" w:cs="Courier New"/>
      <w:sz w:val="20"/>
      <w:lang w:val="en-GB"/>
    </w:rPr>
  </w:style>
  <w:style w:type="paragraph" w:styleId="Fuzeile">
    <w:name w:val="footer"/>
    <w:basedOn w:val="Standard"/>
    <w:link w:val="FuzeileZchn"/>
    <w:uiPriority w:val="99"/>
    <w:rsid w:val="002F34CC"/>
    <w:pPr>
      <w:tabs>
        <w:tab w:val="center" w:pos="4820"/>
        <w:tab w:val="right" w:pos="9072"/>
      </w:tabs>
    </w:pPr>
    <w:rPr>
      <w:rFonts w:ascii="FrontPage" w:hAnsi="FrontPage"/>
      <w:sz w:val="20"/>
    </w:rPr>
  </w:style>
  <w:style w:type="character" w:customStyle="1" w:styleId="FuzeileZchn">
    <w:name w:val="Fußzeile Zchn"/>
    <w:basedOn w:val="Absatz-Standardschriftart"/>
    <w:link w:val="Fuzeile"/>
    <w:uiPriority w:val="99"/>
    <w:rsid w:val="002E6702"/>
    <w:rPr>
      <w:rFonts w:ascii="Charter" w:hAnsi="Charter"/>
      <w:sz w:val="22"/>
      <w:szCs w:val="19"/>
    </w:rPr>
  </w:style>
  <w:style w:type="paragraph" w:styleId="Index1">
    <w:name w:val="index 1"/>
    <w:basedOn w:val="Standard"/>
    <w:next w:val="Standard"/>
    <w:autoRedefine/>
    <w:uiPriority w:val="99"/>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character" w:customStyle="1" w:styleId="LiteraturChar">
    <w:name w:val="Literatur Char"/>
    <w:basedOn w:val="Absatz-Standardschriftart"/>
    <w:link w:val="Literatur"/>
    <w:locked/>
    <w:rsid w:val="006152F2"/>
    <w:rPr>
      <w:rFonts w:ascii="Charter" w:hAnsi="Charter" w:cs="Times New Roman"/>
      <w:sz w:val="19"/>
      <w:szCs w:val="19"/>
      <w:lang w:val="de-DE" w:eastAsia="de-DE" w:bidi="ar-SA"/>
    </w:rPr>
  </w:style>
  <w:style w:type="table" w:styleId="Tabellenraster">
    <w:name w:val="Table Grid"/>
    <w:basedOn w:val="NormaleTabelle"/>
    <w:uiPriority w:val="59"/>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rsid w:val="000969FE"/>
    <w:rPr>
      <w:rFonts w:ascii="FrontPage" w:hAnsi="FrontPage" w:cs="Times New Roman"/>
      <w:b/>
      <w:sz w:val="20"/>
      <w:szCs w:val="20"/>
    </w:rPr>
  </w:style>
  <w:style w:type="paragraph" w:styleId="Funotentext">
    <w:name w:val="footnote text"/>
    <w:basedOn w:val="Standard"/>
    <w:link w:val="FunotentextZchn"/>
    <w:uiPriority w:val="99"/>
    <w:rsid w:val="001526E1"/>
    <w:pPr>
      <w:tabs>
        <w:tab w:val="left" w:pos="227"/>
      </w:tabs>
      <w:spacing w:after="0" w:line="269" w:lineRule="auto"/>
      <w:ind w:left="227" w:hanging="227"/>
    </w:pPr>
    <w:rPr>
      <w:sz w:val="16"/>
      <w:szCs w:val="20"/>
    </w:rPr>
  </w:style>
  <w:style w:type="character" w:customStyle="1" w:styleId="FunotentextZchn">
    <w:name w:val="Fußnotentext Zchn"/>
    <w:basedOn w:val="Absatz-Standardschriftart"/>
    <w:link w:val="Funotentext"/>
    <w:uiPriority w:val="99"/>
    <w:locked/>
    <w:rsid w:val="001526E1"/>
    <w:rPr>
      <w:rFonts w:ascii="Charter" w:hAnsi="Charter" w:cs="Times New Roman"/>
      <w:sz w:val="16"/>
    </w:rPr>
  </w:style>
  <w:style w:type="character" w:styleId="Funotenzeichen">
    <w:name w:val="footnote reference"/>
    <w:basedOn w:val="Absatz-Standardschriftart"/>
    <w:uiPriority w:val="99"/>
    <w:rsid w:val="00D67254"/>
    <w:rPr>
      <w:rFonts w:cs="Times New Roman"/>
      <w:vertAlign w:val="superscript"/>
    </w:rPr>
  </w:style>
  <w:style w:type="paragraph" w:styleId="Beschriftung">
    <w:name w:val="caption"/>
    <w:basedOn w:val="Standard"/>
    <w:next w:val="Standard"/>
    <w:uiPriority w:val="99"/>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FormatvorlageLiteraturFettChar">
    <w:name w:val="Formatvorlage Literatur + Fett Char"/>
    <w:basedOn w:val="LiteraturChar"/>
    <w:link w:val="FormatvorlageLiteraturFett"/>
    <w:locked/>
    <w:rsid w:val="00D75CE4"/>
    <w:rPr>
      <w:rFonts w:ascii="Charter" w:hAnsi="Charter" w:cs="Times New Roman"/>
      <w:b/>
      <w:bCs/>
      <w:sz w:val="19"/>
      <w:szCs w:val="19"/>
      <w:lang w:val="de-DE" w:eastAsia="de-DE" w:bidi="ar-SA"/>
    </w:rPr>
  </w:style>
  <w:style w:type="paragraph" w:styleId="Verzeichnis2">
    <w:name w:val="toc 2"/>
    <w:basedOn w:val="Standard"/>
    <w:next w:val="Standard"/>
    <w:autoRedefine/>
    <w:uiPriority w:val="39"/>
    <w:qFormat/>
    <w:rsid w:val="00514F46"/>
    <w:pPr>
      <w:tabs>
        <w:tab w:val="left" w:pos="964"/>
        <w:tab w:val="right" w:leader="dot" w:pos="9072"/>
      </w:tabs>
      <w:spacing w:after="60"/>
      <w:ind w:left="1446" w:hanging="964"/>
    </w:pPr>
  </w:style>
  <w:style w:type="paragraph" w:styleId="Verzeichnis3">
    <w:name w:val="toc 3"/>
    <w:basedOn w:val="Standard"/>
    <w:next w:val="Standard"/>
    <w:autoRedefine/>
    <w:uiPriority w:val="39"/>
    <w:qFormat/>
    <w:rsid w:val="002A5898"/>
    <w:pPr>
      <w:tabs>
        <w:tab w:val="left" w:pos="1580"/>
        <w:tab w:val="right" w:leader="dot" w:pos="9072"/>
      </w:tabs>
      <w:spacing w:after="60"/>
      <w:ind w:left="2410" w:hanging="1559"/>
    </w:pPr>
  </w:style>
  <w:style w:type="paragraph" w:customStyle="1" w:styleId="Inhaltsverzeichnis">
    <w:name w:val="Inhaltsverzeichnis"/>
    <w:basedOn w:val="Verzeichnis2"/>
    <w:qFormat/>
    <w:rsid w:val="0030156A"/>
    <w:rPr>
      <w:noProof/>
    </w:rPr>
  </w:style>
  <w:style w:type="paragraph" w:styleId="Inhaltsverzeichnisberschrift">
    <w:name w:val="TOC Heading"/>
    <w:basedOn w:val="berschrift1"/>
    <w:next w:val="Standard"/>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styleId="Hyperlink">
    <w:name w:val="Hyperlink"/>
    <w:basedOn w:val="Absatz-Standardschriftart"/>
    <w:uiPriority w:val="99"/>
    <w:unhideWhenUsed/>
    <w:rsid w:val="00A94CC5"/>
    <w:rPr>
      <w:rFonts w:cs="Times New Roman"/>
      <w:color w:val="0000FF" w:themeColor="hyperlink"/>
      <w:u w:val="single"/>
    </w:rPr>
  </w:style>
  <w:style w:type="paragraph" w:styleId="Sprechblasentext">
    <w:name w:val="Balloon Text"/>
    <w:basedOn w:val="Standard"/>
    <w:link w:val="SprechblasentextZchn"/>
    <w:uiPriority w:val="99"/>
    <w:semiHidden/>
    <w:unhideWhenUsed/>
    <w:rsid w:val="00A94C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A94CC5"/>
    <w:rPr>
      <w:rFonts w:ascii="Tahoma" w:hAnsi="Tahoma" w:cs="Tahoma"/>
      <w:sz w:val="16"/>
      <w:szCs w:val="16"/>
    </w:rPr>
  </w:style>
  <w:style w:type="paragraph" w:styleId="Kopfzeile">
    <w:name w:val="header"/>
    <w:basedOn w:val="Standard"/>
    <w:link w:val="KopfzeileZchn"/>
    <w:uiPriority w:val="99"/>
    <w:unhideWhenUsed/>
    <w:rsid w:val="002F3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2F34CC"/>
    <w:rPr>
      <w:rFonts w:ascii="Charter" w:hAnsi="Charter" w:cs="Times New Roman"/>
      <w:sz w:val="19"/>
      <w:szCs w:val="19"/>
    </w:rPr>
  </w:style>
  <w:style w:type="paragraph" w:customStyle="1" w:styleId="Zitat1">
    <w:name w:val="Zitat1"/>
    <w:basedOn w:val="Standard"/>
    <w:next w:val="Standard"/>
    <w:qFormat/>
    <w:rsid w:val="00EC16E8"/>
    <w:pPr>
      <w:ind w:left="709"/>
    </w:pPr>
  </w:style>
  <w:style w:type="paragraph" w:styleId="Listenabsatz">
    <w:name w:val="List Paragraph"/>
    <w:basedOn w:val="Standard"/>
    <w:uiPriority w:val="34"/>
    <w:qFormat/>
    <w:rsid w:val="007A71F8"/>
  </w:style>
  <w:style w:type="table" w:customStyle="1" w:styleId="HelleSchattierung1">
    <w:name w:val="Helle Schattierung1"/>
    <w:aliases w:val="table"/>
    <w:basedOn w:val="NormaleTabelle"/>
    <w:uiPriority w:val="60"/>
    <w:rsid w:val="00F253ED"/>
    <w:rPr>
      <w:rFonts w:ascii="Charter" w:hAnsi="Charter"/>
      <w:color w:val="000000" w:themeColor="text1" w:themeShade="BF"/>
      <w:sz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val="0"/>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shd w:val="clear" w:color="auto" w:fill="D9D9D9" w:themeFill="background1" w:themeFillShade="D9"/>
      </w:tcPr>
    </w:tblStylePr>
  </w:style>
  <w:style w:type="paragraph" w:customStyle="1" w:styleId="tabletext">
    <w:name w:val="table_text"/>
    <w:basedOn w:val="Standard"/>
    <w:uiPriority w:val="99"/>
    <w:qFormat/>
    <w:rsid w:val="00F253ED"/>
    <w:pPr>
      <w:spacing w:after="0"/>
      <w:jc w:val="left"/>
    </w:pPr>
    <w:rPr>
      <w:color w:val="000000" w:themeColor="text1" w:themeShade="BF"/>
    </w:rPr>
  </w:style>
  <w:style w:type="paragraph" w:customStyle="1" w:styleId="tableheader">
    <w:name w:val="table_header"/>
    <w:basedOn w:val="Standard"/>
    <w:qFormat/>
    <w:rsid w:val="00F253ED"/>
    <w:pPr>
      <w:spacing w:before="60" w:after="0"/>
    </w:pPr>
    <w:rPr>
      <w:b/>
      <w:bCs/>
      <w:color w:val="000000" w:themeColor="text1" w:themeShade="BF"/>
    </w:rPr>
  </w:style>
  <w:style w:type="paragraph" w:customStyle="1" w:styleId="berschrift0">
    <w:name w:val="Überschrift 0"/>
    <w:basedOn w:val="berschrift1"/>
    <w:next w:val="Standard"/>
    <w:qFormat/>
    <w:rsid w:val="000A00CF"/>
    <w:pPr>
      <w:numPr>
        <w:numId w:val="0"/>
      </w:numPr>
    </w:pPr>
  </w:style>
  <w:style w:type="paragraph" w:customStyle="1" w:styleId="Gesamtgliederung">
    <w:name w:val="Gesamtgliederung"/>
    <w:basedOn w:val="Standard"/>
    <w:next w:val="Standard"/>
    <w:rsid w:val="004E7773"/>
    <w:pPr>
      <w:pageBreakBefore/>
      <w:numPr>
        <w:numId w:val="6"/>
      </w:numPr>
      <w:pBdr>
        <w:top w:val="single" w:sz="4" w:space="1" w:color="auto"/>
        <w:bottom w:val="single" w:sz="4" w:space="1" w:color="auto"/>
      </w:pBdr>
      <w:spacing w:before="240" w:after="240" w:line="240" w:lineRule="auto"/>
      <w:ind w:left="357" w:hanging="357"/>
      <w:jc w:val="left"/>
    </w:pPr>
    <w:rPr>
      <w:rFonts w:ascii="FrontPage" w:hAnsi="FrontPage"/>
      <w:sz w:val="28"/>
      <w:szCs w:val="24"/>
    </w:rPr>
  </w:style>
  <w:style w:type="character" w:customStyle="1" w:styleId="Quellenautor">
    <w:name w:val="Quellenautor"/>
    <w:rsid w:val="00B15DB8"/>
    <w:rPr>
      <w:rFonts w:ascii="Charter" w:hAnsi="Charter"/>
      <w:smallCaps/>
      <w:vertAlign w:val="baseline"/>
    </w:rPr>
  </w:style>
  <w:style w:type="paragraph" w:styleId="StandardWeb">
    <w:name w:val="Normal (Web)"/>
    <w:basedOn w:val="Standard"/>
    <w:uiPriority w:val="99"/>
    <w:unhideWhenUsed/>
    <w:rsid w:val="00A71656"/>
    <w:pPr>
      <w:spacing w:before="100" w:beforeAutospacing="1" w:after="100" w:afterAutospacing="1" w:line="240" w:lineRule="auto"/>
      <w:jc w:val="left"/>
    </w:pPr>
    <w:rPr>
      <w:rFonts w:ascii="Times New Roman" w:hAnsi="Times New Roman"/>
      <w:sz w:val="24"/>
      <w:szCs w:val="24"/>
    </w:rPr>
  </w:style>
  <w:style w:type="paragraph" w:styleId="Dokumentstruktur">
    <w:name w:val="Document Map"/>
    <w:basedOn w:val="Standard"/>
    <w:link w:val="DokumentstrukturZchn"/>
    <w:uiPriority w:val="99"/>
    <w:semiHidden/>
    <w:unhideWhenUsed/>
    <w:rsid w:val="00C20FD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C20FD9"/>
    <w:rPr>
      <w:rFonts w:ascii="Tahoma" w:hAnsi="Tahoma" w:cs="Tahoma"/>
      <w:sz w:val="16"/>
      <w:szCs w:val="16"/>
    </w:rPr>
  </w:style>
  <w:style w:type="character" w:customStyle="1" w:styleId="QuelltextimText">
    <w:name w:val="Quelltext_im_Text"/>
    <w:basedOn w:val="Absatz-Standardschriftart"/>
    <w:rsid w:val="002B32DB"/>
    <w:rPr>
      <w:rFonts w:ascii="Courier New" w:hAnsi="Courier New" w:cs="Times New Roman"/>
      <w:sz w:val="20"/>
    </w:rPr>
  </w:style>
  <w:style w:type="paragraph" w:customStyle="1" w:styleId="tablebullet">
    <w:name w:val="table_bullet"/>
    <w:basedOn w:val="tabletext"/>
    <w:qFormat/>
    <w:rsid w:val="00D22224"/>
    <w:pPr>
      <w:keepNext/>
      <w:numPr>
        <w:numId w:val="7"/>
      </w:numPr>
      <w:ind w:left="357" w:hanging="357"/>
    </w:pPr>
  </w:style>
  <w:style w:type="paragraph" w:styleId="Verzeichnis4">
    <w:name w:val="toc 4"/>
    <w:basedOn w:val="Standard"/>
    <w:next w:val="Standard"/>
    <w:autoRedefine/>
    <w:uiPriority w:val="39"/>
    <w:unhideWhenUsed/>
    <w:rsid w:val="004E2120"/>
    <w:pPr>
      <w:tabs>
        <w:tab w:val="left" w:pos="2665"/>
        <w:tab w:val="right" w:leader="dot" w:pos="9061"/>
      </w:tabs>
      <w:spacing w:after="100" w:line="276" w:lineRule="auto"/>
      <w:ind w:left="2694" w:hanging="993"/>
      <w:jc w:val="left"/>
    </w:pPr>
    <w:rPr>
      <w:rFonts w:eastAsiaTheme="minorEastAsia" w:cstheme="minorBidi"/>
      <w:szCs w:val="22"/>
    </w:rPr>
  </w:style>
  <w:style w:type="paragraph" w:styleId="Verzeichnis5">
    <w:name w:val="toc 5"/>
    <w:basedOn w:val="Standard"/>
    <w:next w:val="Standard"/>
    <w:autoRedefine/>
    <w:uiPriority w:val="39"/>
    <w:unhideWhenUsed/>
    <w:rsid w:val="00416C49"/>
    <w:pPr>
      <w:spacing w:after="100" w:line="276" w:lineRule="auto"/>
      <w:ind w:left="880"/>
      <w:jc w:val="left"/>
    </w:pPr>
    <w:rPr>
      <w:rFonts w:asciiTheme="minorHAnsi" w:eastAsiaTheme="minorEastAsia" w:hAnsiTheme="minorHAnsi" w:cstheme="minorBidi"/>
      <w:szCs w:val="22"/>
    </w:rPr>
  </w:style>
  <w:style w:type="paragraph" w:styleId="Verzeichnis6">
    <w:name w:val="toc 6"/>
    <w:basedOn w:val="Standard"/>
    <w:next w:val="Standard"/>
    <w:autoRedefine/>
    <w:uiPriority w:val="39"/>
    <w:unhideWhenUsed/>
    <w:rsid w:val="00416C49"/>
    <w:pPr>
      <w:spacing w:after="100" w:line="276" w:lineRule="auto"/>
      <w:ind w:left="1100"/>
      <w:jc w:val="left"/>
    </w:pPr>
    <w:rPr>
      <w:rFonts w:asciiTheme="minorHAnsi" w:eastAsiaTheme="minorEastAsia" w:hAnsiTheme="minorHAnsi" w:cstheme="minorBidi"/>
      <w:szCs w:val="22"/>
    </w:rPr>
  </w:style>
  <w:style w:type="paragraph" w:styleId="Verzeichnis7">
    <w:name w:val="toc 7"/>
    <w:basedOn w:val="Standard"/>
    <w:next w:val="Standard"/>
    <w:autoRedefine/>
    <w:uiPriority w:val="39"/>
    <w:unhideWhenUsed/>
    <w:rsid w:val="00416C49"/>
    <w:pPr>
      <w:spacing w:after="100" w:line="276" w:lineRule="auto"/>
      <w:ind w:left="1320"/>
      <w:jc w:val="left"/>
    </w:pPr>
    <w:rPr>
      <w:rFonts w:asciiTheme="minorHAnsi" w:eastAsiaTheme="minorEastAsia" w:hAnsiTheme="minorHAnsi" w:cstheme="minorBidi"/>
      <w:szCs w:val="22"/>
    </w:rPr>
  </w:style>
  <w:style w:type="paragraph" w:styleId="Verzeichnis8">
    <w:name w:val="toc 8"/>
    <w:basedOn w:val="Standard"/>
    <w:next w:val="Standard"/>
    <w:autoRedefine/>
    <w:uiPriority w:val="39"/>
    <w:unhideWhenUsed/>
    <w:rsid w:val="00416C49"/>
    <w:pPr>
      <w:spacing w:after="100" w:line="276" w:lineRule="auto"/>
      <w:ind w:left="1540"/>
      <w:jc w:val="left"/>
    </w:pPr>
    <w:rPr>
      <w:rFonts w:asciiTheme="minorHAnsi" w:eastAsiaTheme="minorEastAsia" w:hAnsiTheme="minorHAnsi" w:cstheme="minorBidi"/>
      <w:szCs w:val="22"/>
    </w:rPr>
  </w:style>
  <w:style w:type="paragraph" w:styleId="Verzeichnis9">
    <w:name w:val="toc 9"/>
    <w:basedOn w:val="Standard"/>
    <w:next w:val="Standard"/>
    <w:autoRedefine/>
    <w:uiPriority w:val="39"/>
    <w:unhideWhenUsed/>
    <w:rsid w:val="00416C49"/>
    <w:pPr>
      <w:spacing w:after="100" w:line="276" w:lineRule="auto"/>
      <w:ind w:left="1760"/>
      <w:jc w:val="left"/>
    </w:pPr>
    <w:rPr>
      <w:rFonts w:asciiTheme="minorHAnsi" w:eastAsiaTheme="minorEastAsia" w:hAnsiTheme="minorHAnsi" w:cstheme="minorBidi"/>
      <w:szCs w:val="22"/>
    </w:rPr>
  </w:style>
  <w:style w:type="character" w:customStyle="1" w:styleId="lang">
    <w:name w:val="lang"/>
    <w:basedOn w:val="Absatz-Standardschriftart"/>
    <w:rsid w:val="00031920"/>
    <w:rPr>
      <w:rFonts w:cs="Times New Roman"/>
    </w:rPr>
  </w:style>
  <w:style w:type="paragraph" w:styleId="berarbeitung">
    <w:name w:val="Revision"/>
    <w:hidden/>
    <w:uiPriority w:val="99"/>
    <w:semiHidden/>
    <w:rsid w:val="00D96AB6"/>
    <w:rPr>
      <w:rFonts w:ascii="Charter" w:hAnsi="Charter"/>
      <w:sz w:val="22"/>
      <w:szCs w:val="19"/>
    </w:rPr>
  </w:style>
  <w:style w:type="paragraph" w:customStyle="1" w:styleId="tablegrafik">
    <w:name w:val="table_grafik"/>
    <w:basedOn w:val="tabletext"/>
    <w:qFormat/>
    <w:rsid w:val="00252C8C"/>
    <w:pPr>
      <w:tabs>
        <w:tab w:val="left" w:pos="1236"/>
      </w:tabs>
      <w:spacing w:before="120" w:after="40"/>
    </w:pPr>
  </w:style>
  <w:style w:type="character" w:styleId="BesuchterLink">
    <w:name w:val="FollowedHyperlink"/>
    <w:basedOn w:val="Absatz-Standardschriftart"/>
    <w:uiPriority w:val="99"/>
    <w:semiHidden/>
    <w:unhideWhenUsed/>
    <w:rsid w:val="00005AFD"/>
    <w:rPr>
      <w:rFonts w:cs="Times New Roman"/>
      <w:color w:val="800080" w:themeColor="followedHyperlink"/>
      <w:u w:val="single"/>
    </w:rPr>
  </w:style>
  <w:style w:type="paragraph" w:customStyle="1" w:styleId="tableheaderklein10pt">
    <w:name w:val="table_header_klein (10pt)"/>
    <w:basedOn w:val="tableheader"/>
    <w:rsid w:val="00C54C52"/>
    <w:pPr>
      <w:jc w:val="left"/>
    </w:pPr>
    <w:rPr>
      <w:bCs w:val="0"/>
      <w:sz w:val="20"/>
    </w:rPr>
  </w:style>
  <w:style w:type="character" w:styleId="Platzhaltertext">
    <w:name w:val="Placeholder Text"/>
    <w:basedOn w:val="Absatz-Standardschriftart"/>
    <w:uiPriority w:val="99"/>
    <w:semiHidden/>
    <w:rsid w:val="00560950"/>
    <w:rPr>
      <w:rFonts w:cs="Times New Roman"/>
      <w:color w:val="808080"/>
    </w:rPr>
  </w:style>
  <w:style w:type="paragraph" w:customStyle="1" w:styleId="FormelBeschriftung">
    <w:name w:val="Formel_Beschriftung"/>
    <w:basedOn w:val="Beschriftung"/>
    <w:qFormat/>
    <w:rsid w:val="002D6D83"/>
    <w:pPr>
      <w:spacing w:before="0"/>
      <w:jc w:val="left"/>
    </w:pPr>
  </w:style>
  <w:style w:type="character" w:styleId="Kommentarzeichen">
    <w:name w:val="annotation reference"/>
    <w:basedOn w:val="Absatz-Standardschriftart"/>
    <w:uiPriority w:val="99"/>
    <w:semiHidden/>
    <w:unhideWhenUsed/>
    <w:rsid w:val="00B0634A"/>
    <w:rPr>
      <w:rFonts w:cs="Times New Roman"/>
      <w:sz w:val="16"/>
      <w:szCs w:val="16"/>
    </w:rPr>
  </w:style>
  <w:style w:type="paragraph" w:styleId="Kommentartext">
    <w:name w:val="annotation text"/>
    <w:basedOn w:val="Standard"/>
    <w:link w:val="KommentartextZchn"/>
    <w:uiPriority w:val="99"/>
    <w:semiHidden/>
    <w:unhideWhenUsed/>
    <w:rsid w:val="00B0634A"/>
    <w:pPr>
      <w:spacing w:line="240" w:lineRule="auto"/>
    </w:pPr>
    <w:rPr>
      <w:sz w:val="20"/>
      <w:szCs w:val="20"/>
    </w:rPr>
  </w:style>
  <w:style w:type="character" w:customStyle="1" w:styleId="KommentartextZchn">
    <w:name w:val="Kommentartext Zchn"/>
    <w:basedOn w:val="Absatz-Standardschriftart"/>
    <w:link w:val="Kommentartext"/>
    <w:uiPriority w:val="99"/>
    <w:semiHidden/>
    <w:locked/>
    <w:rsid w:val="00B0634A"/>
    <w:rPr>
      <w:rFonts w:ascii="Charter" w:hAnsi="Charter" w:cs="Times New Roman"/>
    </w:rPr>
  </w:style>
  <w:style w:type="paragraph" w:styleId="Kommentarthema">
    <w:name w:val="annotation subject"/>
    <w:basedOn w:val="Kommentartext"/>
    <w:next w:val="Kommentartext"/>
    <w:link w:val="KommentarthemaZchn"/>
    <w:uiPriority w:val="99"/>
    <w:semiHidden/>
    <w:unhideWhenUsed/>
    <w:rsid w:val="00B0634A"/>
    <w:rPr>
      <w:b/>
      <w:bCs/>
    </w:rPr>
  </w:style>
  <w:style w:type="character" w:customStyle="1" w:styleId="KommentarthemaZchn">
    <w:name w:val="Kommentarthema Zchn"/>
    <w:basedOn w:val="KommentartextZchn"/>
    <w:link w:val="Kommentarthema"/>
    <w:uiPriority w:val="99"/>
    <w:semiHidden/>
    <w:locked/>
    <w:rsid w:val="00B0634A"/>
    <w:rPr>
      <w:rFonts w:ascii="Charter" w:hAnsi="Charter" w:cs="Times New Roman"/>
      <w:b/>
      <w:bCs/>
    </w:rPr>
  </w:style>
  <w:style w:type="paragraph" w:customStyle="1" w:styleId="Deckblatt-Subheadline">
    <w:name w:val="Deckblatt-Subheadline"/>
    <w:basedOn w:val="Standard"/>
    <w:link w:val="Deckblatt-SubheadlineChar"/>
    <w:rsid w:val="00BA5C7F"/>
    <w:pPr>
      <w:spacing w:line="280" w:lineRule="exact"/>
      <w:jc w:val="left"/>
    </w:pPr>
    <w:rPr>
      <w:rFonts w:ascii="FrontPage" w:hAnsi="FrontPage"/>
      <w:b/>
      <w:sz w:val="23"/>
      <w:szCs w:val="23"/>
    </w:rPr>
  </w:style>
  <w:style w:type="character" w:customStyle="1" w:styleId="Deckblatt-SubheadlineChar">
    <w:name w:val="Deckblatt-Subheadline Char"/>
    <w:basedOn w:val="Absatz-Standardschriftart"/>
    <w:link w:val="Deckblatt-Subheadline"/>
    <w:locked/>
    <w:rsid w:val="00BA5C7F"/>
    <w:rPr>
      <w:rFonts w:ascii="FrontPage" w:hAnsi="FrontPage" w:cs="Times New Roman"/>
      <w:b/>
      <w:sz w:val="23"/>
      <w:szCs w:val="23"/>
    </w:rPr>
  </w:style>
  <w:style w:type="paragraph" w:customStyle="1" w:styleId="DeckblattTitel3zeilig">
    <w:name w:val="Deckblatt_Titel_3zeilig"/>
    <w:basedOn w:val="Standard"/>
    <w:rsid w:val="00BA5C7F"/>
    <w:pPr>
      <w:spacing w:line="780" w:lineRule="exact"/>
      <w:jc w:val="left"/>
    </w:pPr>
    <w:rPr>
      <w:rFonts w:ascii="FrontPage" w:hAnsi="FrontPage"/>
      <w:b/>
      <w:sz w:val="52"/>
      <w:szCs w:val="72"/>
    </w:rPr>
  </w:style>
  <w:style w:type="paragraph" w:customStyle="1" w:styleId="Quellen">
    <w:name w:val="Quellen"/>
    <w:basedOn w:val="Standard"/>
    <w:autoRedefine/>
    <w:qFormat/>
    <w:rsid w:val="00470438"/>
    <w:pPr>
      <w:autoSpaceDE w:val="0"/>
      <w:autoSpaceDN w:val="0"/>
      <w:adjustRightInd w:val="0"/>
      <w:spacing w:after="0"/>
      <w:ind w:left="709" w:hanging="709"/>
      <w:jc w:val="left"/>
    </w:pPr>
    <w:rPr>
      <w:noProof/>
    </w:rPr>
  </w:style>
  <w:style w:type="character" w:customStyle="1" w:styleId="berschrift6Zchn">
    <w:name w:val="Überschrift 6 Zchn"/>
    <w:basedOn w:val="Absatz-Standardschriftart"/>
    <w:link w:val="berschrift6"/>
    <w:uiPriority w:val="9"/>
    <w:semiHidden/>
    <w:rsid w:val="006F3939"/>
    <w:rPr>
      <w:rFonts w:asciiTheme="majorHAnsi" w:eastAsiaTheme="majorEastAsia" w:hAnsiTheme="majorHAnsi" w:cstheme="majorBidi"/>
      <w:i/>
      <w:iCs/>
      <w:color w:val="243F60" w:themeColor="accent1" w:themeShade="7F"/>
      <w:sz w:val="22"/>
      <w:szCs w:val="19"/>
    </w:rPr>
  </w:style>
  <w:style w:type="character" w:customStyle="1" w:styleId="berschrift7Zchn">
    <w:name w:val="Überschrift 7 Zchn"/>
    <w:basedOn w:val="Absatz-Standardschriftart"/>
    <w:link w:val="berschrift7"/>
    <w:uiPriority w:val="9"/>
    <w:semiHidden/>
    <w:rsid w:val="006F3939"/>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6F393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6F3939"/>
    <w:rPr>
      <w:rFonts w:asciiTheme="majorHAnsi" w:eastAsiaTheme="majorEastAsia" w:hAnsiTheme="majorHAnsi" w:cstheme="majorBidi"/>
      <w:i/>
      <w:iCs/>
      <w:color w:val="404040" w:themeColor="text1" w:themeTint="BF"/>
    </w:rPr>
  </w:style>
  <w:style w:type="character" w:styleId="IntensiveHervorhebung">
    <w:name w:val="Intense Emphasis"/>
    <w:basedOn w:val="Absatz-Standardschriftart"/>
    <w:uiPriority w:val="21"/>
    <w:qFormat/>
    <w:rsid w:val="005B6AD5"/>
    <w:rPr>
      <w:b/>
      <w:bCs/>
      <w:i/>
      <w:iCs/>
      <w:color w:val="4F81BD" w:themeColor="accent1"/>
    </w:rPr>
  </w:style>
  <w:style w:type="character" w:styleId="Fett">
    <w:name w:val="Strong"/>
    <w:basedOn w:val="Absatz-Standardschriftart"/>
    <w:uiPriority w:val="22"/>
    <w:qFormat/>
    <w:rsid w:val="00DB2384"/>
    <w:rPr>
      <w:b/>
      <w:bCs/>
    </w:rPr>
  </w:style>
  <w:style w:type="paragraph" w:customStyle="1" w:styleId="EndNoteBibliographyTitle">
    <w:name w:val="EndNote Bibliography Title"/>
    <w:basedOn w:val="Standard"/>
    <w:link w:val="EndNoteBibliographyTitleZchn"/>
    <w:rsid w:val="001027C5"/>
    <w:pPr>
      <w:spacing w:after="0"/>
      <w:jc w:val="center"/>
    </w:pPr>
    <w:rPr>
      <w:noProof/>
    </w:rPr>
  </w:style>
  <w:style w:type="character" w:customStyle="1" w:styleId="EndNoteBibliographyTitleZchn">
    <w:name w:val="EndNote Bibliography Title Zchn"/>
    <w:basedOn w:val="Absatz-Standardschriftart"/>
    <w:link w:val="EndNoteBibliographyTitle"/>
    <w:rsid w:val="001027C5"/>
    <w:rPr>
      <w:rFonts w:ascii="Charter" w:hAnsi="Charter"/>
      <w:noProof/>
      <w:sz w:val="22"/>
      <w:szCs w:val="19"/>
    </w:rPr>
  </w:style>
  <w:style w:type="paragraph" w:customStyle="1" w:styleId="EndNoteBibliography">
    <w:name w:val="EndNote Bibliography"/>
    <w:basedOn w:val="Standard"/>
    <w:link w:val="EndNoteBibliographyZchn"/>
    <w:rsid w:val="001027C5"/>
    <w:pPr>
      <w:spacing w:line="240" w:lineRule="auto"/>
    </w:pPr>
    <w:rPr>
      <w:noProof/>
    </w:rPr>
  </w:style>
  <w:style w:type="character" w:customStyle="1" w:styleId="EndNoteBibliographyZchn">
    <w:name w:val="EndNote Bibliography Zchn"/>
    <w:basedOn w:val="Absatz-Standardschriftart"/>
    <w:link w:val="EndNoteBibliography"/>
    <w:rsid w:val="001027C5"/>
    <w:rPr>
      <w:rFonts w:ascii="Charter" w:hAnsi="Charter"/>
      <w:noProof/>
      <w:sz w:val="22"/>
      <w:szCs w:val="19"/>
    </w:rPr>
  </w:style>
  <w:style w:type="character" w:customStyle="1" w:styleId="hps">
    <w:name w:val="hps"/>
    <w:rsid w:val="0063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0518">
      <w:marLeft w:val="0"/>
      <w:marRight w:val="0"/>
      <w:marTop w:val="0"/>
      <w:marBottom w:val="0"/>
      <w:divBdr>
        <w:top w:val="none" w:sz="0" w:space="0" w:color="auto"/>
        <w:left w:val="none" w:sz="0" w:space="0" w:color="auto"/>
        <w:bottom w:val="none" w:sz="0" w:space="0" w:color="auto"/>
        <w:right w:val="none" w:sz="0" w:space="0" w:color="auto"/>
      </w:divBdr>
      <w:divsChild>
        <w:div w:id="171720516">
          <w:marLeft w:val="0"/>
          <w:marRight w:val="0"/>
          <w:marTop w:val="0"/>
          <w:marBottom w:val="0"/>
          <w:divBdr>
            <w:top w:val="none" w:sz="0" w:space="0" w:color="auto"/>
            <w:left w:val="none" w:sz="0" w:space="0" w:color="auto"/>
            <w:bottom w:val="none" w:sz="0" w:space="0" w:color="auto"/>
            <w:right w:val="none" w:sz="0" w:space="0" w:color="auto"/>
          </w:divBdr>
        </w:div>
        <w:div w:id="171720517">
          <w:marLeft w:val="0"/>
          <w:marRight w:val="0"/>
          <w:marTop w:val="0"/>
          <w:marBottom w:val="0"/>
          <w:divBdr>
            <w:top w:val="none" w:sz="0" w:space="0" w:color="auto"/>
            <w:left w:val="none" w:sz="0" w:space="0" w:color="auto"/>
            <w:bottom w:val="none" w:sz="0" w:space="0" w:color="auto"/>
            <w:right w:val="none" w:sz="0" w:space="0" w:color="auto"/>
          </w:divBdr>
        </w:div>
        <w:div w:id="171720519">
          <w:marLeft w:val="0"/>
          <w:marRight w:val="0"/>
          <w:marTop w:val="0"/>
          <w:marBottom w:val="0"/>
          <w:divBdr>
            <w:top w:val="none" w:sz="0" w:space="0" w:color="auto"/>
            <w:left w:val="none" w:sz="0" w:space="0" w:color="auto"/>
            <w:bottom w:val="none" w:sz="0" w:space="0" w:color="auto"/>
            <w:right w:val="none" w:sz="0" w:space="0" w:color="auto"/>
          </w:divBdr>
        </w:div>
        <w:div w:id="171720520">
          <w:marLeft w:val="0"/>
          <w:marRight w:val="0"/>
          <w:marTop w:val="0"/>
          <w:marBottom w:val="0"/>
          <w:divBdr>
            <w:top w:val="none" w:sz="0" w:space="0" w:color="auto"/>
            <w:left w:val="none" w:sz="0" w:space="0" w:color="auto"/>
            <w:bottom w:val="none" w:sz="0" w:space="0" w:color="auto"/>
            <w:right w:val="none" w:sz="0" w:space="0" w:color="auto"/>
          </w:divBdr>
        </w:div>
        <w:div w:id="171720521">
          <w:marLeft w:val="0"/>
          <w:marRight w:val="0"/>
          <w:marTop w:val="0"/>
          <w:marBottom w:val="0"/>
          <w:divBdr>
            <w:top w:val="none" w:sz="0" w:space="0" w:color="auto"/>
            <w:left w:val="none" w:sz="0" w:space="0" w:color="auto"/>
            <w:bottom w:val="none" w:sz="0" w:space="0" w:color="auto"/>
            <w:right w:val="none" w:sz="0" w:space="0" w:color="auto"/>
          </w:divBdr>
        </w:div>
      </w:divsChild>
    </w:div>
    <w:div w:id="171720522">
      <w:marLeft w:val="0"/>
      <w:marRight w:val="0"/>
      <w:marTop w:val="0"/>
      <w:marBottom w:val="0"/>
      <w:divBdr>
        <w:top w:val="none" w:sz="0" w:space="0" w:color="auto"/>
        <w:left w:val="none" w:sz="0" w:space="0" w:color="auto"/>
        <w:bottom w:val="none" w:sz="0" w:space="0" w:color="auto"/>
        <w:right w:val="none" w:sz="0" w:space="0" w:color="auto"/>
      </w:divBdr>
    </w:div>
    <w:div w:id="459762595">
      <w:bodyDiv w:val="1"/>
      <w:marLeft w:val="0"/>
      <w:marRight w:val="0"/>
      <w:marTop w:val="0"/>
      <w:marBottom w:val="0"/>
      <w:divBdr>
        <w:top w:val="none" w:sz="0" w:space="0" w:color="auto"/>
        <w:left w:val="none" w:sz="0" w:space="0" w:color="auto"/>
        <w:bottom w:val="none" w:sz="0" w:space="0" w:color="auto"/>
        <w:right w:val="none" w:sz="0" w:space="0" w:color="auto"/>
      </w:divBdr>
      <w:divsChild>
        <w:div w:id="473065715">
          <w:marLeft w:val="0"/>
          <w:marRight w:val="0"/>
          <w:marTop w:val="0"/>
          <w:marBottom w:val="0"/>
          <w:divBdr>
            <w:top w:val="none" w:sz="0" w:space="0" w:color="auto"/>
            <w:left w:val="none" w:sz="0" w:space="0" w:color="auto"/>
            <w:bottom w:val="none" w:sz="0" w:space="0" w:color="auto"/>
            <w:right w:val="none" w:sz="0" w:space="0" w:color="auto"/>
          </w:divBdr>
          <w:divsChild>
            <w:div w:id="1521238158">
              <w:marLeft w:val="0"/>
              <w:marRight w:val="0"/>
              <w:marTop w:val="0"/>
              <w:marBottom w:val="0"/>
              <w:divBdr>
                <w:top w:val="none" w:sz="0" w:space="0" w:color="auto"/>
                <w:left w:val="none" w:sz="0" w:space="0" w:color="auto"/>
                <w:bottom w:val="none" w:sz="0" w:space="0" w:color="auto"/>
                <w:right w:val="none" w:sz="0" w:space="0" w:color="auto"/>
              </w:divBdr>
              <w:divsChild>
                <w:div w:id="951131270">
                  <w:marLeft w:val="0"/>
                  <w:marRight w:val="0"/>
                  <w:marTop w:val="0"/>
                  <w:marBottom w:val="0"/>
                  <w:divBdr>
                    <w:top w:val="single" w:sz="6" w:space="0" w:color="999999"/>
                    <w:left w:val="single" w:sz="6" w:space="0" w:color="999999"/>
                    <w:bottom w:val="single" w:sz="6" w:space="0" w:color="999999"/>
                    <w:right w:val="single" w:sz="6" w:space="0" w:color="999999"/>
                  </w:divBdr>
                  <w:divsChild>
                    <w:div w:id="1799645053">
                      <w:marLeft w:val="0"/>
                      <w:marRight w:val="0"/>
                      <w:marTop w:val="0"/>
                      <w:marBottom w:val="0"/>
                      <w:divBdr>
                        <w:top w:val="none" w:sz="0" w:space="0" w:color="auto"/>
                        <w:left w:val="none" w:sz="0" w:space="0" w:color="auto"/>
                        <w:bottom w:val="none" w:sz="0" w:space="0" w:color="auto"/>
                        <w:right w:val="none" w:sz="0" w:space="0" w:color="auto"/>
                      </w:divBdr>
                    </w:div>
                    <w:div w:id="1450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2922">
          <w:marLeft w:val="0"/>
          <w:marRight w:val="0"/>
          <w:marTop w:val="0"/>
          <w:marBottom w:val="630"/>
          <w:divBdr>
            <w:top w:val="none" w:sz="0" w:space="0" w:color="auto"/>
            <w:left w:val="none" w:sz="0" w:space="0" w:color="auto"/>
            <w:bottom w:val="none" w:sz="0" w:space="0" w:color="auto"/>
            <w:right w:val="none" w:sz="0" w:space="0" w:color="auto"/>
          </w:divBdr>
          <w:divsChild>
            <w:div w:id="15684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02496-4879-43A1-915F-CB70B153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1845</Words>
  <Characters>11628</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vt:lpstr>
      <vt:lpstr>Titel für</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Maximilian Filling</cp:lastModifiedBy>
  <cp:revision>9</cp:revision>
  <cp:lastPrinted>2012-06-21T13:31:00Z</cp:lastPrinted>
  <dcterms:created xsi:type="dcterms:W3CDTF">2023-05-28T09:08:00Z</dcterms:created>
  <dcterms:modified xsi:type="dcterms:W3CDTF">2023-08-19T07:38:00Z</dcterms:modified>
</cp:coreProperties>
</file>